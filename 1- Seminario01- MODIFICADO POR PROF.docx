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704A" w:rsidRPr="00E352A3" w:rsidRDefault="004F01BA">
      <w:pPr>
        <w:pStyle w:val="normal0"/>
        <w:spacing w:after="240" w:line="360" w:lineRule="auto"/>
        <w:rPr>
          <w:rFonts w:ascii="Arial" w:hAnsi="Arial" w:cs="Arial"/>
        </w:rPr>
      </w:pPr>
      <w:bookmarkStart w:id="0" w:name="gjdgxs" w:colFirst="0" w:colLast="0"/>
      <w:bookmarkEnd w:id="0"/>
      <w:r w:rsidRPr="00E352A3">
        <w:rPr>
          <w:rFonts w:ascii="Arial" w:hAnsi="Arial" w:cs="Arial"/>
          <w:noProof/>
        </w:rPr>
        <w:drawing>
          <wp:anchor distT="0" distB="0" distL="114300" distR="114300" simplePos="0" relativeHeight="251658240" behindDoc="0" locked="0" layoutInCell="1" allowOverlap="1">
            <wp:simplePos x="0" y="0"/>
            <wp:positionH relativeFrom="margin">
              <wp:posOffset>2167890</wp:posOffset>
            </wp:positionH>
            <wp:positionV relativeFrom="paragraph">
              <wp:posOffset>-52068</wp:posOffset>
            </wp:positionV>
            <wp:extent cx="1219200" cy="9334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219200" cy="933450"/>
                    </a:xfrm>
                    <a:prstGeom prst="rect">
                      <a:avLst/>
                    </a:prstGeom>
                    <a:ln/>
                  </pic:spPr>
                </pic:pic>
              </a:graphicData>
            </a:graphic>
          </wp:anchor>
        </w:drawing>
      </w:r>
    </w:p>
    <w:p w:rsidR="0084704A" w:rsidRPr="00E352A3" w:rsidRDefault="0084704A">
      <w:pPr>
        <w:pStyle w:val="normal0"/>
        <w:spacing w:after="240" w:line="360" w:lineRule="auto"/>
        <w:rPr>
          <w:rFonts w:ascii="Arial" w:hAnsi="Arial" w:cs="Arial"/>
        </w:rPr>
      </w:pPr>
    </w:p>
    <w:p w:rsidR="0084704A" w:rsidRPr="00E352A3" w:rsidRDefault="0084704A">
      <w:pPr>
        <w:pStyle w:val="normal0"/>
        <w:spacing w:after="0" w:line="360" w:lineRule="auto"/>
        <w:rPr>
          <w:rFonts w:ascii="Arial" w:hAnsi="Arial" w:cs="Arial"/>
        </w:rPr>
      </w:pPr>
    </w:p>
    <w:p w:rsidR="0084704A" w:rsidRPr="00E352A3" w:rsidRDefault="004F01BA">
      <w:pPr>
        <w:pStyle w:val="normal0"/>
        <w:spacing w:after="0" w:line="360" w:lineRule="auto"/>
        <w:jc w:val="center"/>
        <w:rPr>
          <w:rFonts w:ascii="Arial" w:eastAsia="Arial" w:hAnsi="Arial" w:cs="Arial"/>
          <w:sz w:val="24"/>
          <w:szCs w:val="24"/>
        </w:rPr>
      </w:pPr>
      <w:r w:rsidRPr="00E352A3">
        <w:rPr>
          <w:rFonts w:ascii="Arial" w:eastAsia="Arial" w:hAnsi="Arial" w:cs="Arial"/>
          <w:sz w:val="24"/>
          <w:szCs w:val="24"/>
        </w:rPr>
        <w:t>Universidad Central de Venezuela</w:t>
      </w:r>
    </w:p>
    <w:p w:rsidR="0084704A" w:rsidRPr="00E352A3" w:rsidRDefault="004F01BA">
      <w:pPr>
        <w:pStyle w:val="normal0"/>
        <w:spacing w:after="0" w:line="360" w:lineRule="auto"/>
        <w:jc w:val="center"/>
        <w:rPr>
          <w:rFonts w:ascii="Arial" w:eastAsia="Arial" w:hAnsi="Arial" w:cs="Arial"/>
          <w:sz w:val="24"/>
          <w:szCs w:val="24"/>
        </w:rPr>
      </w:pPr>
      <w:r w:rsidRPr="00E352A3">
        <w:rPr>
          <w:rFonts w:ascii="Arial" w:eastAsia="Arial" w:hAnsi="Arial" w:cs="Arial"/>
          <w:sz w:val="24"/>
          <w:szCs w:val="24"/>
        </w:rPr>
        <w:t>Facultad de Ciencias</w:t>
      </w:r>
    </w:p>
    <w:p w:rsidR="0084704A" w:rsidRPr="00E352A3" w:rsidRDefault="004F01BA">
      <w:pPr>
        <w:pStyle w:val="normal0"/>
        <w:spacing w:after="0" w:line="360" w:lineRule="auto"/>
        <w:jc w:val="center"/>
        <w:rPr>
          <w:rFonts w:ascii="Arial" w:eastAsia="Arial" w:hAnsi="Arial" w:cs="Arial"/>
          <w:sz w:val="24"/>
          <w:szCs w:val="24"/>
        </w:rPr>
      </w:pPr>
      <w:r w:rsidRPr="00E352A3">
        <w:rPr>
          <w:rFonts w:ascii="Arial" w:eastAsia="Arial" w:hAnsi="Arial" w:cs="Arial"/>
          <w:sz w:val="24"/>
          <w:szCs w:val="24"/>
        </w:rPr>
        <w:t>Escuela de Computación</w:t>
      </w:r>
    </w:p>
    <w:p w:rsidR="0084704A" w:rsidRPr="00E352A3" w:rsidRDefault="004F01BA">
      <w:pPr>
        <w:pStyle w:val="normal0"/>
        <w:spacing w:after="0" w:line="360" w:lineRule="auto"/>
        <w:jc w:val="center"/>
        <w:rPr>
          <w:rFonts w:ascii="Arial" w:eastAsia="Arial" w:hAnsi="Arial" w:cs="Arial"/>
          <w:sz w:val="24"/>
          <w:szCs w:val="24"/>
        </w:rPr>
      </w:pPr>
      <w:r w:rsidRPr="00E352A3">
        <w:rPr>
          <w:rFonts w:ascii="Arial" w:eastAsia="Arial" w:hAnsi="Arial" w:cs="Arial"/>
          <w:sz w:val="24"/>
          <w:szCs w:val="24"/>
        </w:rPr>
        <w:t>Aplicaciones con Tecnología a Internet</w:t>
      </w:r>
    </w:p>
    <w:p w:rsidR="0084704A" w:rsidRPr="00E352A3" w:rsidRDefault="0084704A">
      <w:pPr>
        <w:pStyle w:val="normal0"/>
        <w:spacing w:after="0" w:line="360" w:lineRule="auto"/>
        <w:jc w:val="center"/>
        <w:rPr>
          <w:rFonts w:ascii="Arial" w:hAnsi="Arial" w:cs="Arial"/>
        </w:rPr>
      </w:pPr>
    </w:p>
    <w:p w:rsidR="0084704A" w:rsidRDefault="0084704A">
      <w:pPr>
        <w:pStyle w:val="normal0"/>
        <w:spacing w:before="30" w:after="30" w:line="360" w:lineRule="auto"/>
        <w:jc w:val="center"/>
        <w:rPr>
          <w:rFonts w:ascii="Arial" w:hAnsi="Arial" w:cs="Arial"/>
        </w:rPr>
      </w:pPr>
    </w:p>
    <w:p w:rsidR="005711D9" w:rsidRPr="00E352A3" w:rsidRDefault="005711D9">
      <w:pPr>
        <w:pStyle w:val="normal0"/>
        <w:spacing w:before="30" w:after="30" w:line="360" w:lineRule="auto"/>
        <w:jc w:val="center"/>
        <w:rPr>
          <w:rFonts w:ascii="Arial" w:hAnsi="Arial" w:cs="Arial"/>
        </w:rPr>
      </w:pPr>
    </w:p>
    <w:p w:rsidR="0084704A" w:rsidRPr="00E352A3" w:rsidRDefault="004F01BA">
      <w:pPr>
        <w:pStyle w:val="normal0"/>
        <w:spacing w:before="30" w:after="30" w:line="360" w:lineRule="auto"/>
        <w:jc w:val="center"/>
        <w:rPr>
          <w:rFonts w:ascii="Arial" w:eastAsia="Arial" w:hAnsi="Arial" w:cs="Arial"/>
          <w:b/>
          <w:sz w:val="32"/>
          <w:szCs w:val="32"/>
        </w:rPr>
      </w:pPr>
      <w:r w:rsidRPr="00E352A3">
        <w:rPr>
          <w:rFonts w:ascii="Arial" w:eastAsia="Arial" w:hAnsi="Arial" w:cs="Arial"/>
          <w:b/>
          <w:sz w:val="32"/>
          <w:szCs w:val="32"/>
        </w:rPr>
        <w:t>Seminario</w:t>
      </w:r>
    </w:p>
    <w:p w:rsidR="0084704A" w:rsidRPr="00E352A3" w:rsidRDefault="004F01BA" w:rsidP="004F01BA">
      <w:pPr>
        <w:pStyle w:val="normal0"/>
        <w:spacing w:after="0" w:line="360" w:lineRule="auto"/>
        <w:jc w:val="center"/>
        <w:rPr>
          <w:rFonts w:ascii="Arial" w:hAnsi="Arial" w:cs="Arial"/>
          <w:sz w:val="24"/>
          <w:szCs w:val="24"/>
        </w:rPr>
      </w:pPr>
      <w:commentRangeStart w:id="1"/>
      <w:r w:rsidRPr="00E352A3">
        <w:rPr>
          <w:rFonts w:ascii="Arial" w:hAnsi="Arial" w:cs="Arial"/>
          <w:sz w:val="24"/>
          <w:szCs w:val="24"/>
        </w:rPr>
        <w:t>Tópicos a considerar para el desarrollo de una aplicación Web orientada al área de Recursos humanos de cualquier empresa</w:t>
      </w:r>
      <w:commentRangeEnd w:id="1"/>
      <w:r w:rsidR="00E352A3" w:rsidRPr="00E352A3">
        <w:rPr>
          <w:rStyle w:val="Refdecomentario"/>
          <w:rFonts w:ascii="Arial" w:hAnsi="Arial" w:cs="Arial"/>
        </w:rPr>
        <w:commentReference w:id="1"/>
      </w:r>
    </w:p>
    <w:p w:rsidR="005711D9" w:rsidRDefault="005711D9">
      <w:pPr>
        <w:pStyle w:val="normal0"/>
        <w:spacing w:before="30" w:after="30" w:line="360" w:lineRule="auto"/>
        <w:jc w:val="center"/>
        <w:rPr>
          <w:rFonts w:ascii="Arial" w:eastAsia="Arial" w:hAnsi="Arial" w:cs="Arial"/>
          <w:color w:val="000000" w:themeColor="text1"/>
          <w:sz w:val="24"/>
          <w:szCs w:val="24"/>
        </w:rPr>
      </w:pPr>
    </w:p>
    <w:p w:rsidR="005711D9" w:rsidRDefault="005711D9">
      <w:pPr>
        <w:pStyle w:val="normal0"/>
        <w:spacing w:before="30" w:after="30" w:line="360" w:lineRule="auto"/>
        <w:jc w:val="center"/>
        <w:rPr>
          <w:rFonts w:ascii="Arial" w:eastAsia="Arial" w:hAnsi="Arial" w:cs="Arial"/>
          <w:color w:val="000000" w:themeColor="text1"/>
          <w:sz w:val="24"/>
          <w:szCs w:val="24"/>
        </w:rPr>
      </w:pPr>
    </w:p>
    <w:p w:rsidR="005711D9" w:rsidRDefault="005711D9">
      <w:pPr>
        <w:pStyle w:val="normal0"/>
        <w:spacing w:before="30" w:after="30" w:line="360" w:lineRule="auto"/>
        <w:jc w:val="center"/>
        <w:rPr>
          <w:rFonts w:ascii="Arial" w:eastAsia="Arial" w:hAnsi="Arial" w:cs="Arial"/>
          <w:color w:val="000000" w:themeColor="text1"/>
          <w:sz w:val="24"/>
          <w:szCs w:val="24"/>
        </w:rPr>
      </w:pP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color w:val="000000" w:themeColor="text1"/>
          <w:sz w:val="24"/>
          <w:szCs w:val="24"/>
        </w:rPr>
        <w:t xml:space="preserve">Seminario </w:t>
      </w: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color w:val="000000" w:themeColor="text1"/>
          <w:sz w:val="24"/>
          <w:szCs w:val="24"/>
        </w:rPr>
        <w:t>presentado ante la ilustre</w:t>
      </w: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color w:val="000000" w:themeColor="text1"/>
          <w:sz w:val="24"/>
          <w:szCs w:val="24"/>
        </w:rPr>
        <w:t>Universidad Central de Venezuela</w:t>
      </w: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color w:val="000000" w:themeColor="text1"/>
          <w:sz w:val="24"/>
          <w:szCs w:val="24"/>
        </w:rPr>
        <w:t>por los bachilleres</w:t>
      </w: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b/>
          <w:color w:val="000000" w:themeColor="text1"/>
          <w:sz w:val="24"/>
          <w:szCs w:val="24"/>
        </w:rPr>
        <w:t>Kevin D. Miranda F.</w:t>
      </w:r>
      <w:r w:rsidRPr="00E352A3">
        <w:rPr>
          <w:rFonts w:ascii="Arial" w:eastAsia="Arial" w:hAnsi="Arial" w:cs="Arial"/>
          <w:color w:val="000000" w:themeColor="text1"/>
          <w:sz w:val="24"/>
          <w:szCs w:val="24"/>
        </w:rPr>
        <w:t>, C.I.: 26.150.260</w:t>
      </w: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b/>
          <w:color w:val="000000" w:themeColor="text1"/>
          <w:sz w:val="24"/>
          <w:szCs w:val="24"/>
        </w:rPr>
        <w:t>Luis E. Campos  M.</w:t>
      </w:r>
      <w:r w:rsidRPr="00E352A3">
        <w:rPr>
          <w:rFonts w:ascii="Arial" w:eastAsia="Arial" w:hAnsi="Arial" w:cs="Arial"/>
          <w:color w:val="000000" w:themeColor="text1"/>
          <w:sz w:val="24"/>
          <w:szCs w:val="24"/>
        </w:rPr>
        <w:t>, C.I.: 18.033.084</w:t>
      </w:r>
    </w:p>
    <w:p w:rsidR="0084704A" w:rsidRPr="00E352A3" w:rsidRDefault="0084704A">
      <w:pPr>
        <w:pStyle w:val="normal0"/>
        <w:spacing w:before="30" w:after="30" w:line="360" w:lineRule="auto"/>
        <w:jc w:val="center"/>
        <w:rPr>
          <w:rFonts w:ascii="Arial" w:eastAsia="Arial" w:hAnsi="Arial" w:cs="Arial"/>
          <w:b/>
          <w:sz w:val="24"/>
          <w:szCs w:val="24"/>
        </w:rPr>
      </w:pPr>
    </w:p>
    <w:p w:rsidR="0084704A" w:rsidRPr="00E352A3" w:rsidRDefault="0084704A">
      <w:pPr>
        <w:pStyle w:val="normal0"/>
        <w:spacing w:before="30" w:after="30" w:line="360" w:lineRule="auto"/>
        <w:jc w:val="center"/>
        <w:rPr>
          <w:rFonts w:ascii="Arial" w:eastAsia="Arial" w:hAnsi="Arial" w:cs="Arial"/>
          <w:sz w:val="24"/>
          <w:szCs w:val="24"/>
        </w:rPr>
      </w:pPr>
    </w:p>
    <w:p w:rsidR="0084704A" w:rsidRPr="00E352A3" w:rsidRDefault="004F01BA">
      <w:pPr>
        <w:pStyle w:val="normal0"/>
        <w:spacing w:before="30" w:after="30" w:line="360" w:lineRule="auto"/>
        <w:jc w:val="center"/>
        <w:rPr>
          <w:rFonts w:ascii="Arial" w:eastAsia="Arial" w:hAnsi="Arial" w:cs="Arial"/>
          <w:color w:val="000000" w:themeColor="text1"/>
          <w:sz w:val="24"/>
          <w:szCs w:val="24"/>
        </w:rPr>
      </w:pPr>
      <w:r w:rsidRPr="00E352A3">
        <w:rPr>
          <w:rFonts w:ascii="Arial" w:eastAsia="Arial" w:hAnsi="Arial" w:cs="Arial"/>
          <w:color w:val="000000" w:themeColor="text1"/>
          <w:sz w:val="24"/>
          <w:szCs w:val="24"/>
        </w:rPr>
        <w:t>Tutor</w:t>
      </w:r>
    </w:p>
    <w:p w:rsidR="0084704A" w:rsidRPr="00E352A3" w:rsidRDefault="004F01BA">
      <w:pPr>
        <w:pStyle w:val="normal0"/>
        <w:spacing w:before="30" w:after="30" w:line="360" w:lineRule="auto"/>
        <w:jc w:val="center"/>
        <w:rPr>
          <w:rFonts w:ascii="Arial" w:eastAsia="Arial" w:hAnsi="Arial" w:cs="Arial"/>
          <w:b/>
          <w:color w:val="000000" w:themeColor="text1"/>
          <w:sz w:val="24"/>
          <w:szCs w:val="24"/>
        </w:rPr>
      </w:pPr>
      <w:r w:rsidRPr="00E352A3">
        <w:rPr>
          <w:rFonts w:ascii="Arial" w:eastAsia="Arial" w:hAnsi="Arial" w:cs="Arial"/>
          <w:b/>
          <w:color w:val="000000" w:themeColor="text1"/>
          <w:sz w:val="24"/>
          <w:szCs w:val="24"/>
        </w:rPr>
        <w:t>Prof. José Sánchez</w:t>
      </w:r>
    </w:p>
    <w:p w:rsidR="0084704A" w:rsidRPr="00E352A3" w:rsidRDefault="0084704A">
      <w:pPr>
        <w:pStyle w:val="normal0"/>
        <w:spacing w:before="30" w:after="30" w:line="360" w:lineRule="auto"/>
        <w:jc w:val="center"/>
        <w:rPr>
          <w:rFonts w:ascii="Arial" w:eastAsia="Arial" w:hAnsi="Arial" w:cs="Arial"/>
          <w:b/>
          <w:sz w:val="24"/>
          <w:szCs w:val="24"/>
        </w:rPr>
      </w:pPr>
    </w:p>
    <w:p w:rsidR="0084704A" w:rsidRPr="00E352A3" w:rsidRDefault="004F01BA">
      <w:pPr>
        <w:pStyle w:val="normal0"/>
        <w:spacing w:before="30" w:after="30" w:line="360" w:lineRule="auto"/>
        <w:jc w:val="center"/>
        <w:rPr>
          <w:rFonts w:ascii="Arial" w:eastAsia="Arial" w:hAnsi="Arial" w:cs="Arial"/>
          <w:sz w:val="24"/>
          <w:szCs w:val="24"/>
        </w:rPr>
      </w:pPr>
      <w:r w:rsidRPr="00E352A3">
        <w:rPr>
          <w:rFonts w:ascii="Arial" w:eastAsia="Arial" w:hAnsi="Arial" w:cs="Arial"/>
          <w:sz w:val="24"/>
          <w:szCs w:val="24"/>
        </w:rPr>
        <w:t>Caracas, Octubre de 2017</w:t>
      </w:r>
    </w:p>
    <w:p w:rsidR="0084704A" w:rsidRPr="00E352A3" w:rsidRDefault="004F01BA" w:rsidP="005711D9">
      <w:pPr>
        <w:pStyle w:val="normal0"/>
        <w:spacing w:after="0"/>
        <w:rPr>
          <w:rFonts w:ascii="Arial" w:eastAsia="Arial" w:hAnsi="Arial" w:cs="Arial"/>
          <w:b/>
          <w:sz w:val="48"/>
          <w:szCs w:val="48"/>
        </w:rPr>
      </w:pPr>
      <w:r w:rsidRPr="00E352A3">
        <w:rPr>
          <w:rFonts w:ascii="Arial" w:hAnsi="Arial" w:cs="Arial"/>
        </w:rPr>
        <w:br w:type="page"/>
      </w:r>
      <w:r w:rsidRPr="00E352A3">
        <w:rPr>
          <w:rFonts w:ascii="Arial" w:eastAsia="Arial" w:hAnsi="Arial" w:cs="Arial"/>
          <w:b/>
          <w:sz w:val="48"/>
          <w:szCs w:val="48"/>
        </w:rPr>
        <w:lastRenderedPageBreak/>
        <w:t>Notas para Kevin</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Te recomiendo que veas por youtube como crear el template de estilos para APA, así no nos toca configurar manualmente las líneas, etc, ya que estos estilos pueden cargarse desde una plantilla.</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 xml:space="preserve">cada vez que copies algo desde otro sitio colocar esta marca &lt;Ref (numero)&gt; asi podemos poner el hipervínculo al glosario / referencia que le corresponde, eso le da dinamismo al documento </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links, cosas que consigas, copialas en referencias</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si escribiste algo nuevo y quieres que lo revise, hazle una nota o subraya con un color cualquiera que se note para saber que tengo que prestarle atención a la redacción o algo.</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si te sientes inspirado, escribe, después nos encargamos (me encargo) de que tenga el formato appa</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anota cosas aqui tambien si vez algo importante que tener en cuenta</w:t>
      </w:r>
    </w:p>
    <w:p w:rsidR="0084704A" w:rsidRPr="00E352A3" w:rsidRDefault="004F01BA">
      <w:pPr>
        <w:pStyle w:val="normal0"/>
        <w:numPr>
          <w:ilvl w:val="0"/>
          <w:numId w:val="5"/>
        </w:numPr>
        <w:spacing w:line="240" w:lineRule="auto"/>
        <w:contextualSpacing/>
        <w:rPr>
          <w:rFonts w:ascii="Arial" w:eastAsia="Arial" w:hAnsi="Arial" w:cs="Arial"/>
          <w:b/>
          <w:color w:val="222222"/>
          <w:sz w:val="19"/>
          <w:szCs w:val="19"/>
          <w:highlight w:val="white"/>
        </w:rPr>
      </w:pPr>
      <w:r w:rsidRPr="00E352A3">
        <w:rPr>
          <w:rFonts w:ascii="Arial" w:eastAsia="Arial" w:hAnsi="Arial" w:cs="Arial"/>
          <w:b/>
          <w:color w:val="222222"/>
          <w:sz w:val="19"/>
          <w:szCs w:val="19"/>
          <w:highlight w:val="white"/>
        </w:rPr>
        <w:t>cosas anotadas en azul, por lo general fueron observaciones hechas por el profesor</w:t>
      </w:r>
    </w:p>
    <w:p w:rsidR="0084704A" w:rsidRPr="00E352A3" w:rsidRDefault="0084704A">
      <w:pPr>
        <w:pStyle w:val="normal0"/>
        <w:ind w:left="720" w:firstLine="720"/>
        <w:jc w:val="center"/>
        <w:rPr>
          <w:rFonts w:ascii="Arial" w:eastAsia="Arial" w:hAnsi="Arial" w:cs="Arial"/>
          <w:b/>
          <w:sz w:val="48"/>
          <w:szCs w:val="48"/>
        </w:rPr>
      </w:pPr>
    </w:p>
    <w:p w:rsidR="004F01BA" w:rsidRPr="00E352A3" w:rsidRDefault="004F01BA">
      <w:pPr>
        <w:pStyle w:val="normal0"/>
        <w:ind w:left="720" w:firstLine="720"/>
        <w:jc w:val="center"/>
        <w:rPr>
          <w:rFonts w:ascii="Arial" w:eastAsia="Arial" w:hAnsi="Arial" w:cs="Arial"/>
          <w:b/>
          <w:sz w:val="48"/>
          <w:szCs w:val="48"/>
        </w:rPr>
      </w:pPr>
    </w:p>
    <w:p w:rsidR="004F01BA" w:rsidRPr="00E352A3" w:rsidRDefault="004F01BA">
      <w:pPr>
        <w:pStyle w:val="normal0"/>
        <w:ind w:left="720" w:firstLine="720"/>
        <w:jc w:val="center"/>
        <w:rPr>
          <w:rFonts w:ascii="Arial" w:eastAsia="Arial" w:hAnsi="Arial" w:cs="Arial"/>
          <w:b/>
          <w:sz w:val="48"/>
          <w:szCs w:val="48"/>
        </w:rPr>
      </w:pPr>
    </w:p>
    <w:p w:rsidR="004F01BA" w:rsidRPr="00E352A3" w:rsidRDefault="004F01BA">
      <w:pPr>
        <w:pStyle w:val="normal0"/>
        <w:ind w:left="720" w:firstLine="720"/>
        <w:jc w:val="center"/>
        <w:rPr>
          <w:rFonts w:ascii="Arial" w:eastAsia="Arial" w:hAnsi="Arial" w:cs="Arial"/>
          <w:b/>
          <w:sz w:val="48"/>
          <w:szCs w:val="48"/>
        </w:rPr>
      </w:pPr>
    </w:p>
    <w:p w:rsidR="00620151" w:rsidRPr="00E352A3" w:rsidRDefault="00620151">
      <w:pPr>
        <w:pStyle w:val="normal0"/>
        <w:ind w:left="720" w:firstLine="720"/>
        <w:jc w:val="center"/>
        <w:rPr>
          <w:rFonts w:ascii="Arial" w:eastAsia="Arial" w:hAnsi="Arial" w:cs="Arial"/>
          <w:b/>
          <w:sz w:val="48"/>
          <w:szCs w:val="48"/>
        </w:rPr>
      </w:pPr>
    </w:p>
    <w:p w:rsidR="00620151" w:rsidRPr="00E352A3" w:rsidRDefault="00620151">
      <w:pPr>
        <w:pStyle w:val="normal0"/>
        <w:ind w:left="720" w:firstLine="720"/>
        <w:jc w:val="center"/>
        <w:rPr>
          <w:rFonts w:ascii="Arial" w:eastAsia="Arial" w:hAnsi="Arial" w:cs="Arial"/>
          <w:b/>
          <w:sz w:val="48"/>
          <w:szCs w:val="48"/>
        </w:rPr>
      </w:pPr>
    </w:p>
    <w:p w:rsidR="00620151" w:rsidRPr="00E352A3" w:rsidRDefault="00620151">
      <w:pPr>
        <w:pStyle w:val="normal0"/>
        <w:ind w:left="720" w:firstLine="720"/>
        <w:jc w:val="center"/>
        <w:rPr>
          <w:rFonts w:ascii="Arial" w:eastAsia="Arial" w:hAnsi="Arial" w:cs="Arial"/>
          <w:b/>
          <w:sz w:val="48"/>
          <w:szCs w:val="48"/>
        </w:rPr>
      </w:pPr>
    </w:p>
    <w:p w:rsidR="00620151" w:rsidRPr="00E352A3" w:rsidRDefault="00620151">
      <w:pPr>
        <w:pStyle w:val="normal0"/>
        <w:ind w:left="720" w:firstLine="720"/>
        <w:jc w:val="center"/>
        <w:rPr>
          <w:rFonts w:ascii="Arial" w:eastAsia="Arial" w:hAnsi="Arial" w:cs="Arial"/>
          <w:b/>
          <w:sz w:val="48"/>
          <w:szCs w:val="48"/>
        </w:rPr>
      </w:pPr>
    </w:p>
    <w:p w:rsidR="00620151" w:rsidRPr="00E352A3" w:rsidRDefault="00620151">
      <w:pPr>
        <w:pStyle w:val="normal0"/>
        <w:ind w:left="720" w:firstLine="720"/>
        <w:jc w:val="center"/>
        <w:rPr>
          <w:rFonts w:ascii="Arial" w:eastAsia="Arial" w:hAnsi="Arial" w:cs="Arial"/>
          <w:b/>
          <w:sz w:val="48"/>
          <w:szCs w:val="48"/>
        </w:rPr>
      </w:pPr>
    </w:p>
    <w:p w:rsidR="00FB0F09" w:rsidRPr="00E352A3" w:rsidRDefault="00FB0F09" w:rsidP="00FB0F09">
      <w:pPr>
        <w:pStyle w:val="normal0"/>
        <w:ind w:left="720" w:firstLine="720"/>
        <w:jc w:val="center"/>
        <w:rPr>
          <w:rFonts w:ascii="Arial" w:eastAsia="Arial" w:hAnsi="Arial" w:cs="Arial"/>
          <w:b/>
          <w:sz w:val="48"/>
          <w:szCs w:val="48"/>
        </w:rPr>
      </w:pPr>
      <w:r w:rsidRPr="00E352A3">
        <w:rPr>
          <w:rFonts w:ascii="Arial" w:eastAsia="Arial" w:hAnsi="Arial" w:cs="Arial"/>
          <w:b/>
          <w:sz w:val="48"/>
          <w:szCs w:val="48"/>
        </w:rPr>
        <w:lastRenderedPageBreak/>
        <w:t>Índice General</w:t>
      </w:r>
    </w:p>
    <w:p w:rsidR="00FB0F09" w:rsidRPr="00E352A3" w:rsidRDefault="00FB0F09" w:rsidP="00FB0F09">
      <w:pPr>
        <w:pStyle w:val="normal0"/>
        <w:spacing w:after="0" w:line="360" w:lineRule="auto"/>
        <w:rPr>
          <w:rFonts w:ascii="Arial" w:eastAsia="Arial" w:hAnsi="Arial" w:cs="Arial"/>
          <w:b/>
          <w:sz w:val="24"/>
          <w:szCs w:val="24"/>
        </w:rPr>
      </w:pPr>
      <w:commentRangeStart w:id="2"/>
      <w:r w:rsidRPr="00E352A3">
        <w:rPr>
          <w:rFonts w:ascii="Arial" w:eastAsia="Arial" w:hAnsi="Arial" w:cs="Arial"/>
          <w:b/>
          <w:sz w:val="24"/>
          <w:szCs w:val="24"/>
        </w:rPr>
        <w:t>Índice General</w:t>
      </w:r>
      <w:commentRangeEnd w:id="2"/>
      <w:r>
        <w:rPr>
          <w:rStyle w:val="Refdecomentario"/>
        </w:rPr>
        <w:commentReference w:id="2"/>
      </w:r>
      <w:r>
        <w:rPr>
          <w:rFonts w:ascii="Arial" w:eastAsia="Arial" w:hAnsi="Arial" w:cs="Arial"/>
          <w:sz w:val="24"/>
          <w:szCs w:val="24"/>
        </w:rPr>
        <w:t>.........................................................................................................1</w:t>
      </w:r>
    </w:p>
    <w:p w:rsidR="00FB0F09" w:rsidRDefault="00FB0F09" w:rsidP="00FB0F09">
      <w:pPr>
        <w:pStyle w:val="normal0"/>
        <w:spacing w:after="0" w:line="360" w:lineRule="auto"/>
        <w:rPr>
          <w:rFonts w:ascii="Arial" w:eastAsia="Arial" w:hAnsi="Arial" w:cs="Arial"/>
          <w:b/>
          <w:sz w:val="24"/>
          <w:szCs w:val="24"/>
        </w:rPr>
      </w:pPr>
      <w:r w:rsidRPr="00E352A3">
        <w:rPr>
          <w:rFonts w:ascii="Arial" w:eastAsia="Arial" w:hAnsi="Arial" w:cs="Arial"/>
          <w:b/>
          <w:sz w:val="24"/>
          <w:szCs w:val="24"/>
        </w:rPr>
        <w:t>Índice de figuras</w:t>
      </w:r>
      <w:r>
        <w:rPr>
          <w:rFonts w:ascii="Arial" w:eastAsia="Arial" w:hAnsi="Arial" w:cs="Arial"/>
          <w:sz w:val="24"/>
          <w:szCs w:val="24"/>
        </w:rPr>
        <w:t>.....................................................................................................3</w:t>
      </w:r>
    </w:p>
    <w:p w:rsidR="00FB0F09" w:rsidRPr="00E352A3" w:rsidRDefault="00FB0F09" w:rsidP="00FB0F09">
      <w:pPr>
        <w:pStyle w:val="normal0"/>
        <w:spacing w:after="0" w:line="360" w:lineRule="auto"/>
        <w:rPr>
          <w:rFonts w:ascii="Arial" w:eastAsia="Arial" w:hAnsi="Arial" w:cs="Arial"/>
          <w:b/>
          <w:sz w:val="24"/>
          <w:szCs w:val="24"/>
        </w:rPr>
      </w:pPr>
      <w:r w:rsidRPr="00E352A3">
        <w:rPr>
          <w:rFonts w:ascii="Arial" w:eastAsia="Arial" w:hAnsi="Arial" w:cs="Arial"/>
          <w:b/>
          <w:sz w:val="24"/>
          <w:szCs w:val="24"/>
        </w:rPr>
        <w:t>Índice de cuadros</w:t>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r>
      <w:r w:rsidRPr="00E352A3">
        <w:rPr>
          <w:rFonts w:ascii="Arial" w:eastAsia="Arial" w:hAnsi="Arial" w:cs="Arial"/>
          <w:b/>
          <w:sz w:val="24"/>
          <w:szCs w:val="24"/>
        </w:rPr>
        <w:tab/>
        <w:t>4</w:t>
      </w:r>
    </w:p>
    <w:p w:rsidR="00FB0F09" w:rsidRPr="00E352A3" w:rsidRDefault="00FB0F09" w:rsidP="00FB0F09">
      <w:pPr>
        <w:pStyle w:val="Lista"/>
        <w:spacing w:after="0" w:line="360" w:lineRule="auto"/>
        <w:rPr>
          <w:rFonts w:ascii="Arial" w:hAnsi="Arial" w:cs="Arial"/>
          <w:sz w:val="24"/>
          <w:szCs w:val="24"/>
        </w:rPr>
      </w:pPr>
      <w:r w:rsidRPr="00E352A3">
        <w:rPr>
          <w:rFonts w:ascii="Arial" w:hAnsi="Arial" w:cs="Arial"/>
          <w:sz w:val="24"/>
          <w:szCs w:val="24"/>
        </w:rPr>
        <w:t>I.</w:t>
      </w:r>
      <w:r w:rsidRPr="00E352A3">
        <w:rPr>
          <w:rFonts w:ascii="Arial" w:hAnsi="Arial" w:cs="Arial"/>
          <w:sz w:val="24"/>
          <w:szCs w:val="24"/>
        </w:rPr>
        <w:tab/>
        <w:t>Introducción</w:t>
      </w:r>
    </w:p>
    <w:p w:rsidR="00FB0F09" w:rsidRDefault="00FB0F09" w:rsidP="00FB0F09">
      <w:pPr>
        <w:pStyle w:val="Lista"/>
        <w:spacing w:after="0" w:line="360" w:lineRule="auto"/>
        <w:rPr>
          <w:rFonts w:ascii="Arial" w:hAnsi="Arial" w:cs="Arial"/>
          <w:sz w:val="24"/>
          <w:szCs w:val="24"/>
        </w:rPr>
      </w:pPr>
      <w:commentRangeStart w:id="3"/>
      <w:r>
        <w:rPr>
          <w:rFonts w:ascii="Arial" w:hAnsi="Arial" w:cs="Arial"/>
          <w:sz w:val="24"/>
          <w:szCs w:val="24"/>
        </w:rPr>
        <w:t xml:space="preserve">II. Capítulo </w:t>
      </w:r>
      <w:r w:rsidRPr="00E352A3">
        <w:rPr>
          <w:rFonts w:ascii="Arial" w:hAnsi="Arial" w:cs="Arial"/>
          <w:sz w:val="24"/>
          <w:szCs w:val="24"/>
        </w:rPr>
        <w:t>I.</w:t>
      </w:r>
      <w:r>
        <w:rPr>
          <w:rFonts w:ascii="Arial" w:hAnsi="Arial" w:cs="Arial"/>
          <w:sz w:val="24"/>
          <w:szCs w:val="24"/>
        </w:rPr>
        <w:t xml:space="preserve"> </w:t>
      </w:r>
      <w:r w:rsidRPr="00E352A3">
        <w:rPr>
          <w:rFonts w:ascii="Arial" w:hAnsi="Arial" w:cs="Arial"/>
          <w:sz w:val="24"/>
          <w:szCs w:val="24"/>
        </w:rPr>
        <w:t>Marco teórico</w:t>
      </w:r>
      <w:commentRangeEnd w:id="3"/>
      <w:r>
        <w:rPr>
          <w:rStyle w:val="Refdecomentario"/>
        </w:rPr>
        <w:commentReference w:id="3"/>
      </w:r>
    </w:p>
    <w:p w:rsidR="00FB0F09" w:rsidRDefault="00FB0F09" w:rsidP="00FB0F09">
      <w:pPr>
        <w:pStyle w:val="Lista"/>
        <w:spacing w:after="0" w:line="360" w:lineRule="auto"/>
        <w:jc w:val="both"/>
        <w:rPr>
          <w:rFonts w:ascii="Arial" w:hAnsi="Arial" w:cs="Arial"/>
          <w:sz w:val="24"/>
          <w:szCs w:val="24"/>
        </w:rPr>
      </w:pPr>
    </w:p>
    <w:p w:rsidR="00FB0F09" w:rsidRPr="00E352A3" w:rsidRDefault="00FB0F09" w:rsidP="00FB0F09">
      <w:pPr>
        <w:pStyle w:val="Lista"/>
        <w:spacing w:after="0" w:line="360" w:lineRule="auto"/>
        <w:rPr>
          <w:rFonts w:ascii="Arial" w:hAnsi="Arial" w:cs="Arial"/>
          <w:sz w:val="24"/>
          <w:szCs w:val="24"/>
        </w:rPr>
      </w:pPr>
      <w:r>
        <w:rPr>
          <w:rStyle w:val="Refdecomentario"/>
        </w:rPr>
        <w:commentReference w:id="4"/>
      </w:r>
      <w:r>
        <w:rPr>
          <w:rFonts w:ascii="Arial" w:hAnsi="Arial" w:cs="Arial"/>
          <w:sz w:val="24"/>
          <w:szCs w:val="24"/>
          <w:highlight w:val="yellow"/>
        </w:rPr>
        <w:t xml:space="preserve">2.1 </w:t>
      </w:r>
      <w:r w:rsidRPr="00986238">
        <w:rPr>
          <w:rFonts w:ascii="Arial" w:hAnsi="Arial" w:cs="Arial"/>
          <w:sz w:val="24"/>
          <w:szCs w:val="24"/>
          <w:highlight w:val="yellow"/>
        </w:rPr>
        <w:t>Programación XP (Extremme Programming)¸AgilUs, o Scrum</w:t>
      </w:r>
    </w:p>
    <w:p w:rsidR="00FB0F09" w:rsidRPr="00E352A3" w:rsidRDefault="00FB0F09" w:rsidP="00FB0F09">
      <w:pPr>
        <w:pStyle w:val="Lista2"/>
        <w:numPr>
          <w:ilvl w:val="0"/>
          <w:numId w:val="34"/>
        </w:numPr>
        <w:spacing w:after="0" w:line="360" w:lineRule="auto"/>
        <w:ind w:left="284" w:hanging="284"/>
        <w:rPr>
          <w:rFonts w:ascii="Arial" w:hAnsi="Arial" w:cs="Arial"/>
          <w:sz w:val="24"/>
          <w:szCs w:val="24"/>
        </w:rPr>
      </w:pPr>
      <w:r w:rsidRPr="00E352A3">
        <w:rPr>
          <w:rFonts w:ascii="Arial" w:hAnsi="Arial" w:cs="Arial"/>
          <w:sz w:val="24"/>
          <w:szCs w:val="24"/>
        </w:rPr>
        <w:t>Prácticas básicas</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Todo el equipo</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Planificación del esquema de trabajo</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Iteración de planificación</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Pruebas al cliente</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Pequeños entregables</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Diseño simple</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Programación en parejas</w:t>
      </w:r>
    </w:p>
    <w:p w:rsidR="00FB0F09" w:rsidRPr="00E352A3" w:rsidRDefault="00FB0F09" w:rsidP="00FB0F09">
      <w:pPr>
        <w:pStyle w:val="Textoindependienteprimerasangra2"/>
        <w:numPr>
          <w:ilvl w:val="0"/>
          <w:numId w:val="34"/>
        </w:numPr>
        <w:spacing w:after="0" w:line="360" w:lineRule="auto"/>
        <w:rPr>
          <w:rFonts w:ascii="Arial" w:hAnsi="Arial" w:cs="Arial"/>
          <w:sz w:val="24"/>
          <w:szCs w:val="24"/>
        </w:rPr>
      </w:pPr>
      <w:r w:rsidRPr="00E352A3">
        <w:rPr>
          <w:rFonts w:ascii="Arial" w:hAnsi="Arial" w:cs="Arial"/>
          <w:sz w:val="24"/>
          <w:szCs w:val="24"/>
        </w:rPr>
        <w:t>Pruebas de desarrollo</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Mejora de diseño</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Integración continúa</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Código de la propiedad colectiva</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Codificación standard</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Metáfora</w:t>
      </w:r>
    </w:p>
    <w:p w:rsidR="00FB0F09" w:rsidRPr="00E352A3" w:rsidRDefault="00FB0F09" w:rsidP="00FB0F09">
      <w:pPr>
        <w:pStyle w:val="Lista3"/>
        <w:numPr>
          <w:ilvl w:val="0"/>
          <w:numId w:val="34"/>
        </w:numPr>
        <w:spacing w:after="0" w:line="360" w:lineRule="auto"/>
        <w:rPr>
          <w:rFonts w:ascii="Arial" w:hAnsi="Arial" w:cs="Arial"/>
          <w:sz w:val="24"/>
          <w:szCs w:val="24"/>
        </w:rPr>
      </w:pPr>
      <w:r w:rsidRPr="00E352A3">
        <w:rPr>
          <w:rFonts w:ascii="Arial" w:hAnsi="Arial" w:cs="Arial"/>
          <w:sz w:val="24"/>
          <w:szCs w:val="24"/>
        </w:rPr>
        <w:t>Desarrollo sostenible</w:t>
      </w:r>
    </w:p>
    <w:p w:rsidR="00FB0F09" w:rsidRDefault="00FB0F09" w:rsidP="00FB0F09">
      <w:pPr>
        <w:pStyle w:val="Textoindependiente"/>
        <w:numPr>
          <w:ilvl w:val="0"/>
          <w:numId w:val="34"/>
        </w:numPr>
        <w:spacing w:after="0" w:line="360" w:lineRule="auto"/>
        <w:ind w:left="284" w:hanging="284"/>
        <w:rPr>
          <w:rFonts w:ascii="Arial" w:hAnsi="Arial" w:cs="Arial"/>
          <w:b/>
          <w:sz w:val="24"/>
          <w:szCs w:val="24"/>
        </w:rPr>
      </w:pPr>
      <w:r w:rsidRPr="00E352A3">
        <w:rPr>
          <w:rFonts w:ascii="Arial" w:hAnsi="Arial" w:cs="Arial"/>
          <w:b/>
          <w:sz w:val="24"/>
          <w:szCs w:val="24"/>
        </w:rPr>
        <w:t>¿En qué se diferencia de otras metodologías?</w:t>
      </w:r>
    </w:p>
    <w:p w:rsidR="00FB0F09" w:rsidRPr="00E352A3" w:rsidRDefault="00FB0F09" w:rsidP="00FB0F09">
      <w:pPr>
        <w:pStyle w:val="Textoindependiente"/>
        <w:spacing w:after="0" w:line="360" w:lineRule="auto"/>
        <w:rPr>
          <w:rFonts w:ascii="Arial" w:hAnsi="Arial" w:cs="Arial"/>
          <w:b/>
          <w:sz w:val="24"/>
          <w:szCs w:val="24"/>
        </w:rPr>
      </w:pP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b/>
          <w:bCs/>
          <w:color w:val="222222"/>
          <w:sz w:val="24"/>
          <w:szCs w:val="24"/>
        </w:rPr>
      </w:pPr>
      <w:r>
        <w:rPr>
          <w:rFonts w:ascii="Arial" w:eastAsia="Times New Roman" w:hAnsi="Arial" w:cs="Arial"/>
          <w:b/>
          <w:bCs/>
          <w:color w:val="222222"/>
          <w:sz w:val="24"/>
          <w:szCs w:val="24"/>
        </w:rPr>
        <w:t>3. Seguimiento y control del presente estudio</w:t>
      </w:r>
    </w:p>
    <w:p w:rsidR="00FB0F09" w:rsidRPr="00E168AC" w:rsidRDefault="00FB0F09" w:rsidP="00FB0F09">
      <w:pPr>
        <w:pStyle w:val="normal0"/>
        <w:rPr>
          <w:rFonts w:ascii="Arial" w:eastAsia="Arial" w:hAnsi="Arial" w:cs="Arial"/>
          <w:b/>
          <w:color w:val="000000" w:themeColor="text1"/>
          <w:sz w:val="24"/>
          <w:szCs w:val="24"/>
        </w:rPr>
      </w:pPr>
      <w:commentRangeStart w:id="5"/>
      <w:r w:rsidRPr="00E168AC">
        <w:rPr>
          <w:rFonts w:ascii="Arial" w:eastAsia="Arial" w:hAnsi="Arial" w:cs="Arial"/>
          <w:b/>
          <w:color w:val="000000" w:themeColor="text1"/>
          <w:sz w:val="24"/>
          <w:szCs w:val="24"/>
        </w:rPr>
        <w:t xml:space="preserve">3.1 Proyecto: </w:t>
      </w:r>
      <w:r w:rsidRPr="00E168AC">
        <w:rPr>
          <w:rFonts w:ascii="Arial" w:eastAsia="Arial" w:hAnsi="Arial" w:cs="Arial"/>
          <w:color w:val="000000" w:themeColor="text1"/>
          <w:sz w:val="24"/>
          <w:szCs w:val="24"/>
        </w:rPr>
        <w:t>Decir que es un proyecto</w:t>
      </w:r>
    </w:p>
    <w:p w:rsidR="00FB0F09" w:rsidRPr="00E168AC" w:rsidRDefault="00FB0F09" w:rsidP="00FB0F09">
      <w:pPr>
        <w:pStyle w:val="Lista2"/>
        <w:spacing w:after="0" w:line="360" w:lineRule="auto"/>
        <w:ind w:left="0" w:firstLine="0"/>
        <w:rPr>
          <w:rFonts w:ascii="Arial" w:hAnsi="Arial" w:cs="Arial"/>
          <w:b/>
          <w:sz w:val="24"/>
          <w:szCs w:val="24"/>
        </w:rPr>
      </w:pPr>
      <w:r w:rsidRPr="00E168AC">
        <w:rPr>
          <w:rFonts w:ascii="Arial" w:hAnsi="Arial" w:cs="Arial"/>
          <w:b/>
          <w:sz w:val="24"/>
          <w:szCs w:val="24"/>
        </w:rPr>
        <w:t>3.2 Gerencia del proyecto (dicen que es la gerencia de proyectos)</w:t>
      </w:r>
    </w:p>
    <w:commentRangeEnd w:id="5"/>
    <w:p w:rsidR="00FB0F09" w:rsidRPr="00E168AC" w:rsidRDefault="00FB0F09" w:rsidP="00FB0F09">
      <w:pPr>
        <w:pStyle w:val="Lista3"/>
        <w:spacing w:after="0" w:line="360" w:lineRule="auto"/>
        <w:ind w:left="0" w:firstLine="0"/>
        <w:rPr>
          <w:rFonts w:ascii="Arial" w:hAnsi="Arial" w:cs="Arial"/>
          <w:b/>
          <w:sz w:val="24"/>
          <w:szCs w:val="24"/>
        </w:rPr>
      </w:pPr>
      <w:r w:rsidRPr="00E168AC">
        <w:rPr>
          <w:rStyle w:val="Refdecomentario"/>
          <w:b/>
        </w:rPr>
        <w:commentReference w:id="5"/>
      </w:r>
      <w:r w:rsidRPr="00E168AC">
        <w:rPr>
          <w:rFonts w:ascii="Arial" w:hAnsi="Arial" w:cs="Arial"/>
          <w:b/>
          <w:sz w:val="24"/>
          <w:szCs w:val="24"/>
        </w:rPr>
        <w:t>3.3 Metodología de gestión de proyectos a utilizar</w:t>
      </w:r>
    </w:p>
    <w:p w:rsidR="00FB0F09" w:rsidRDefault="00FB0F09" w:rsidP="00FB0F09">
      <w:pPr>
        <w:pStyle w:val="Lista2"/>
        <w:spacing w:after="0" w:line="360" w:lineRule="auto"/>
        <w:ind w:left="0" w:firstLine="0"/>
        <w:jc w:val="both"/>
        <w:rPr>
          <w:rFonts w:ascii="Arial" w:hAnsi="Arial" w:cs="Arial"/>
          <w:sz w:val="24"/>
          <w:szCs w:val="24"/>
        </w:rPr>
      </w:pPr>
      <w:r>
        <w:rPr>
          <w:rFonts w:ascii="Arial" w:hAnsi="Arial" w:cs="Arial"/>
          <w:sz w:val="24"/>
          <w:szCs w:val="24"/>
        </w:rPr>
        <w:lastRenderedPageBreak/>
        <w:t>En la metodología dicen que la metodología a utilizar es la metodología del PMI (Project Management Institute),</w:t>
      </w:r>
    </w:p>
    <w:p w:rsidR="00FB0F09" w:rsidRPr="00E352A3" w:rsidRDefault="00FB0F09" w:rsidP="00FB0F09">
      <w:pPr>
        <w:pStyle w:val="Lista3"/>
        <w:spacing w:after="0" w:line="360" w:lineRule="auto"/>
        <w:ind w:left="0" w:firstLine="0"/>
        <w:rPr>
          <w:rFonts w:ascii="Arial" w:hAnsi="Arial" w:cs="Arial"/>
          <w:sz w:val="24"/>
          <w:szCs w:val="24"/>
        </w:rPr>
      </w:pPr>
    </w:p>
    <w:p w:rsidR="00FB0F09" w:rsidRPr="00E352A3" w:rsidRDefault="00FB0F09" w:rsidP="00FB0F09">
      <w:pPr>
        <w:pStyle w:val="Lista4"/>
        <w:numPr>
          <w:ilvl w:val="0"/>
          <w:numId w:val="35"/>
        </w:numPr>
        <w:spacing w:after="0" w:line="360" w:lineRule="auto"/>
        <w:rPr>
          <w:rFonts w:ascii="Arial" w:hAnsi="Arial" w:cs="Arial"/>
          <w:sz w:val="24"/>
          <w:szCs w:val="24"/>
        </w:rPr>
      </w:pPr>
      <w:r>
        <w:rPr>
          <w:rFonts w:ascii="Arial" w:hAnsi="Arial" w:cs="Arial"/>
          <w:sz w:val="24"/>
          <w:szCs w:val="24"/>
        </w:rPr>
        <w:t xml:space="preserve">3.3.1 </w:t>
      </w:r>
      <w:r w:rsidRPr="00E352A3">
        <w:rPr>
          <w:rFonts w:ascii="Arial" w:hAnsi="Arial" w:cs="Arial"/>
          <w:sz w:val="24"/>
          <w:szCs w:val="24"/>
        </w:rPr>
        <w:t>Gestión del alcance del proyecto</w:t>
      </w:r>
    </w:p>
    <w:p w:rsidR="00FB0F09" w:rsidRPr="00E352A3" w:rsidRDefault="00FB0F09" w:rsidP="00FB0F09">
      <w:pPr>
        <w:pStyle w:val="Lista4"/>
        <w:numPr>
          <w:ilvl w:val="0"/>
          <w:numId w:val="35"/>
        </w:numPr>
        <w:spacing w:after="0" w:line="360" w:lineRule="auto"/>
        <w:rPr>
          <w:rFonts w:ascii="Arial" w:hAnsi="Arial" w:cs="Arial"/>
          <w:sz w:val="24"/>
          <w:szCs w:val="24"/>
        </w:rPr>
      </w:pPr>
      <w:r>
        <w:rPr>
          <w:rFonts w:ascii="Arial" w:hAnsi="Arial" w:cs="Arial"/>
          <w:sz w:val="24"/>
          <w:szCs w:val="24"/>
        </w:rPr>
        <w:t xml:space="preserve">3.3. 2 </w:t>
      </w:r>
      <w:r w:rsidRPr="00E352A3">
        <w:rPr>
          <w:rFonts w:ascii="Arial" w:hAnsi="Arial" w:cs="Arial"/>
          <w:sz w:val="24"/>
          <w:szCs w:val="24"/>
        </w:rPr>
        <w:t>Gestión del tiempo</w:t>
      </w:r>
    </w:p>
    <w:p w:rsidR="00FB0F09" w:rsidRPr="00E352A3" w:rsidRDefault="00FB0F09" w:rsidP="00FB0F09">
      <w:pPr>
        <w:pStyle w:val="Lista4"/>
        <w:numPr>
          <w:ilvl w:val="0"/>
          <w:numId w:val="35"/>
        </w:numPr>
        <w:spacing w:after="0" w:line="360" w:lineRule="auto"/>
        <w:rPr>
          <w:rFonts w:ascii="Arial" w:hAnsi="Arial" w:cs="Arial"/>
          <w:sz w:val="24"/>
          <w:szCs w:val="24"/>
        </w:rPr>
      </w:pPr>
      <w:r>
        <w:rPr>
          <w:rFonts w:ascii="Arial" w:hAnsi="Arial" w:cs="Arial"/>
          <w:sz w:val="24"/>
          <w:szCs w:val="24"/>
        </w:rPr>
        <w:t xml:space="preserve">3.3.3 </w:t>
      </w:r>
      <w:r w:rsidRPr="00E352A3">
        <w:rPr>
          <w:rFonts w:ascii="Arial" w:hAnsi="Arial" w:cs="Arial"/>
          <w:sz w:val="24"/>
          <w:szCs w:val="24"/>
        </w:rPr>
        <w:t>Gestión del costo del proyecto</w:t>
      </w:r>
    </w:p>
    <w:p w:rsidR="00FB0F09" w:rsidRPr="00E352A3" w:rsidRDefault="00FB0F09" w:rsidP="00FB0F09">
      <w:pPr>
        <w:pStyle w:val="Lista4"/>
        <w:numPr>
          <w:ilvl w:val="0"/>
          <w:numId w:val="35"/>
        </w:numPr>
        <w:spacing w:after="0" w:line="360" w:lineRule="auto"/>
        <w:rPr>
          <w:rFonts w:ascii="Arial" w:hAnsi="Arial" w:cs="Arial"/>
          <w:sz w:val="24"/>
          <w:szCs w:val="24"/>
        </w:rPr>
      </w:pPr>
      <w:r>
        <w:rPr>
          <w:rFonts w:ascii="Arial" w:hAnsi="Arial" w:cs="Arial"/>
          <w:sz w:val="24"/>
          <w:szCs w:val="24"/>
        </w:rPr>
        <w:t xml:space="preserve">3.3.4 </w:t>
      </w:r>
      <w:r w:rsidRPr="00E352A3">
        <w:rPr>
          <w:rFonts w:ascii="Arial" w:hAnsi="Arial" w:cs="Arial"/>
          <w:sz w:val="24"/>
          <w:szCs w:val="24"/>
        </w:rPr>
        <w:t>Gestión de la calidad</w:t>
      </w:r>
    </w:p>
    <w:p w:rsidR="00FB0F09" w:rsidRPr="00E352A3" w:rsidRDefault="00FB0F09" w:rsidP="00FB0F09">
      <w:pPr>
        <w:pStyle w:val="Lista4"/>
        <w:numPr>
          <w:ilvl w:val="0"/>
          <w:numId w:val="35"/>
        </w:numPr>
        <w:spacing w:after="0" w:line="360" w:lineRule="auto"/>
        <w:rPr>
          <w:rFonts w:ascii="Arial" w:hAnsi="Arial" w:cs="Arial"/>
          <w:sz w:val="24"/>
          <w:szCs w:val="24"/>
        </w:rPr>
      </w:pPr>
      <w:r>
        <w:rPr>
          <w:rFonts w:ascii="Arial" w:hAnsi="Arial" w:cs="Arial"/>
          <w:sz w:val="24"/>
          <w:szCs w:val="24"/>
        </w:rPr>
        <w:t xml:space="preserve">3.2.5 </w:t>
      </w:r>
      <w:r w:rsidRPr="00E352A3">
        <w:rPr>
          <w:rFonts w:ascii="Arial" w:hAnsi="Arial" w:cs="Arial"/>
          <w:sz w:val="24"/>
          <w:szCs w:val="24"/>
        </w:rPr>
        <w:t>Gestión de las comunicaciones</w:t>
      </w:r>
    </w:p>
    <w:p w:rsidR="00FB0F09" w:rsidRDefault="00FB0F09" w:rsidP="00FB0F09">
      <w:pPr>
        <w:pStyle w:val="Lista"/>
        <w:spacing w:after="0" w:line="360" w:lineRule="auto"/>
        <w:jc w:val="both"/>
        <w:rPr>
          <w:rFonts w:ascii="Arial" w:hAnsi="Arial" w:cs="Arial"/>
          <w:sz w:val="24"/>
          <w:szCs w:val="24"/>
        </w:rPr>
      </w:pPr>
    </w:p>
    <w:p w:rsidR="00FB0F09" w:rsidRDefault="00FB0F09" w:rsidP="00FB0F09">
      <w:pPr>
        <w:pStyle w:val="Lista"/>
        <w:spacing w:after="0" w:line="360" w:lineRule="auto"/>
        <w:rPr>
          <w:rFonts w:ascii="Arial" w:hAnsi="Arial" w:cs="Arial"/>
          <w:sz w:val="24"/>
          <w:szCs w:val="24"/>
        </w:rPr>
      </w:pPr>
      <w:r>
        <w:rPr>
          <w:rFonts w:ascii="Arial" w:hAnsi="Arial" w:cs="Arial"/>
          <w:sz w:val="24"/>
          <w:szCs w:val="24"/>
        </w:rPr>
        <w:t>4.Proceso de contratación de personal en las organizaciones</w:t>
      </w:r>
    </w:p>
    <w:p w:rsidR="00FB0F09" w:rsidRDefault="00FB0F09" w:rsidP="00FB0F09">
      <w:pPr>
        <w:pStyle w:val="Lista"/>
        <w:numPr>
          <w:ilvl w:val="0"/>
          <w:numId w:val="28"/>
        </w:numPr>
        <w:spacing w:after="0" w:line="360" w:lineRule="auto"/>
        <w:rPr>
          <w:rFonts w:ascii="Arial" w:hAnsi="Arial" w:cs="Arial"/>
          <w:sz w:val="24"/>
          <w:szCs w:val="24"/>
        </w:rPr>
      </w:pPr>
      <w:r>
        <w:rPr>
          <w:rFonts w:ascii="Arial" w:hAnsi="Arial" w:cs="Arial"/>
          <w:sz w:val="24"/>
          <w:szCs w:val="24"/>
        </w:rPr>
        <w:t>Búsqueda de personal</w:t>
      </w:r>
    </w:p>
    <w:p w:rsidR="00FB0F09" w:rsidRDefault="00FB0F09" w:rsidP="00FB0F09">
      <w:pPr>
        <w:pStyle w:val="Lista"/>
        <w:numPr>
          <w:ilvl w:val="0"/>
          <w:numId w:val="28"/>
        </w:numPr>
        <w:spacing w:after="0" w:line="360" w:lineRule="auto"/>
        <w:rPr>
          <w:rFonts w:ascii="Arial" w:hAnsi="Arial" w:cs="Arial"/>
          <w:sz w:val="24"/>
          <w:szCs w:val="24"/>
        </w:rPr>
      </w:pPr>
      <w:r>
        <w:rPr>
          <w:rFonts w:ascii="Arial" w:hAnsi="Arial" w:cs="Arial"/>
          <w:sz w:val="24"/>
          <w:szCs w:val="24"/>
        </w:rPr>
        <w:t>Entrevistas</w:t>
      </w:r>
    </w:p>
    <w:p w:rsidR="00FB0F09" w:rsidRDefault="00FB0F09" w:rsidP="00FB0F09">
      <w:pPr>
        <w:pStyle w:val="Lista"/>
        <w:numPr>
          <w:ilvl w:val="0"/>
          <w:numId w:val="28"/>
        </w:numPr>
        <w:spacing w:after="0" w:line="360" w:lineRule="auto"/>
        <w:rPr>
          <w:rFonts w:ascii="Arial" w:hAnsi="Arial" w:cs="Arial"/>
          <w:sz w:val="24"/>
          <w:szCs w:val="24"/>
        </w:rPr>
      </w:pPr>
      <w:r>
        <w:rPr>
          <w:rFonts w:ascii="Arial" w:hAnsi="Arial" w:cs="Arial"/>
          <w:sz w:val="24"/>
          <w:szCs w:val="24"/>
        </w:rPr>
        <w:t>Pruebas psicológicas</w:t>
      </w:r>
    </w:p>
    <w:p w:rsidR="00FB0F09" w:rsidRDefault="00FB0F09" w:rsidP="00FB0F09">
      <w:pPr>
        <w:pStyle w:val="Lista"/>
        <w:numPr>
          <w:ilvl w:val="0"/>
          <w:numId w:val="28"/>
        </w:numPr>
        <w:spacing w:after="0" w:line="360" w:lineRule="auto"/>
        <w:rPr>
          <w:rFonts w:ascii="Arial" w:hAnsi="Arial" w:cs="Arial"/>
          <w:sz w:val="24"/>
          <w:szCs w:val="24"/>
        </w:rPr>
      </w:pPr>
      <w:r>
        <w:rPr>
          <w:rFonts w:ascii="Arial" w:hAnsi="Arial" w:cs="Arial"/>
          <w:sz w:val="24"/>
          <w:szCs w:val="24"/>
        </w:rPr>
        <w:t>Procesos de evaluación</w:t>
      </w:r>
    </w:p>
    <w:p w:rsidR="00FB0F09" w:rsidRDefault="00FB0F09" w:rsidP="00FB0F09">
      <w:pPr>
        <w:pStyle w:val="Lista"/>
        <w:numPr>
          <w:ilvl w:val="0"/>
          <w:numId w:val="28"/>
        </w:numPr>
        <w:spacing w:after="0" w:line="360" w:lineRule="auto"/>
        <w:rPr>
          <w:rFonts w:ascii="Arial" w:hAnsi="Arial" w:cs="Arial"/>
          <w:sz w:val="24"/>
          <w:szCs w:val="24"/>
        </w:rPr>
      </w:pPr>
      <w:r w:rsidRPr="007A0217">
        <w:rPr>
          <w:rFonts w:ascii="Arial" w:hAnsi="Arial" w:cs="Arial"/>
          <w:sz w:val="24"/>
          <w:szCs w:val="24"/>
        </w:rPr>
        <w:t>Propuesta económica al candidato</w:t>
      </w:r>
    </w:p>
    <w:p w:rsidR="00FB0F09" w:rsidRPr="007A0217" w:rsidRDefault="00FB0F09" w:rsidP="00FB0F09">
      <w:pPr>
        <w:pStyle w:val="Lista"/>
        <w:numPr>
          <w:ilvl w:val="0"/>
          <w:numId w:val="28"/>
        </w:numPr>
        <w:spacing w:after="0" w:line="360" w:lineRule="auto"/>
        <w:rPr>
          <w:rFonts w:ascii="Arial" w:hAnsi="Arial" w:cs="Arial"/>
          <w:sz w:val="24"/>
          <w:szCs w:val="24"/>
        </w:rPr>
      </w:pPr>
      <w:r w:rsidRPr="007A0217">
        <w:rPr>
          <w:rFonts w:ascii="Arial" w:hAnsi="Arial" w:cs="Arial"/>
          <w:sz w:val="24"/>
          <w:szCs w:val="24"/>
        </w:rPr>
        <w:t>¿Porqué los candidatos aceptan o deciden rechazar propuestas laborales?</w:t>
      </w:r>
    </w:p>
    <w:p w:rsidR="00FB0F09" w:rsidRDefault="00FB0F09" w:rsidP="00FB0F09">
      <w:pPr>
        <w:pStyle w:val="Lista"/>
        <w:spacing w:after="0" w:line="360" w:lineRule="auto"/>
        <w:rPr>
          <w:rFonts w:ascii="Arial" w:hAnsi="Arial" w:cs="Arial"/>
          <w:sz w:val="24"/>
          <w:szCs w:val="24"/>
        </w:rPr>
      </w:pPr>
    </w:p>
    <w:p w:rsidR="00FB0F09" w:rsidRDefault="00FB0F09" w:rsidP="00FB0F09">
      <w:pPr>
        <w:pStyle w:val="Lista"/>
        <w:spacing w:after="0" w:line="360" w:lineRule="auto"/>
        <w:rPr>
          <w:rFonts w:ascii="Arial" w:hAnsi="Arial" w:cs="Arial"/>
          <w:sz w:val="24"/>
          <w:szCs w:val="24"/>
        </w:rPr>
      </w:pPr>
      <w:r>
        <w:rPr>
          <w:rFonts w:ascii="Arial" w:hAnsi="Arial" w:cs="Arial"/>
          <w:sz w:val="24"/>
          <w:szCs w:val="24"/>
        </w:rPr>
        <w:t>5. Sistemas de recursos humanos</w:t>
      </w:r>
    </w:p>
    <w:p w:rsidR="00FB0F09" w:rsidRDefault="00FB0F09" w:rsidP="00FB0F09">
      <w:pPr>
        <w:pStyle w:val="Lista"/>
        <w:spacing w:after="0" w:line="360" w:lineRule="auto"/>
        <w:rPr>
          <w:rFonts w:ascii="Arial" w:hAnsi="Arial" w:cs="Arial"/>
          <w:sz w:val="24"/>
          <w:szCs w:val="24"/>
        </w:rPr>
      </w:pPr>
    </w:p>
    <w:p w:rsidR="00FB0F09" w:rsidRDefault="00FB0F09" w:rsidP="00FB0F09">
      <w:pPr>
        <w:pStyle w:val="Lista"/>
        <w:spacing w:after="0" w:line="360" w:lineRule="auto"/>
        <w:jc w:val="both"/>
        <w:rPr>
          <w:rFonts w:ascii="Arial" w:hAnsi="Arial" w:cs="Arial"/>
          <w:sz w:val="24"/>
          <w:szCs w:val="24"/>
        </w:rPr>
      </w:pPr>
      <w:r>
        <w:rPr>
          <w:rFonts w:ascii="Arial" w:hAnsi="Arial" w:cs="Arial"/>
          <w:sz w:val="24"/>
          <w:szCs w:val="24"/>
        </w:rPr>
        <w:t xml:space="preserve">6. Portales Web que proporcionan la búsqueda de empleo </w:t>
      </w:r>
    </w:p>
    <w:p w:rsidR="00FB0F09" w:rsidRPr="00D66655" w:rsidRDefault="00FB0F09" w:rsidP="00FB0F09">
      <w:pPr>
        <w:pStyle w:val="Lista"/>
        <w:numPr>
          <w:ilvl w:val="0"/>
          <w:numId w:val="44"/>
        </w:numPr>
        <w:spacing w:after="0" w:line="360" w:lineRule="auto"/>
        <w:ind w:left="284" w:hanging="284"/>
        <w:jc w:val="both"/>
        <w:rPr>
          <w:rFonts w:ascii="Arial" w:hAnsi="Arial" w:cs="Arial"/>
          <w:sz w:val="24"/>
          <w:szCs w:val="24"/>
          <w:lang w:val="en-US"/>
        </w:rPr>
      </w:pPr>
      <w:r>
        <w:rPr>
          <w:rFonts w:ascii="Arial" w:hAnsi="Arial" w:cs="Arial"/>
          <w:sz w:val="24"/>
          <w:szCs w:val="24"/>
          <w:lang w:val="en-US"/>
        </w:rPr>
        <w:t>Bumeran.com</w:t>
      </w:r>
    </w:p>
    <w:p w:rsidR="00FB0F09" w:rsidRPr="00D66655" w:rsidRDefault="00FB0F09" w:rsidP="00FB0F09">
      <w:pPr>
        <w:pStyle w:val="Lista"/>
        <w:numPr>
          <w:ilvl w:val="0"/>
          <w:numId w:val="44"/>
        </w:numPr>
        <w:spacing w:after="0" w:line="360" w:lineRule="auto"/>
        <w:ind w:left="284" w:hanging="284"/>
        <w:jc w:val="both"/>
        <w:rPr>
          <w:rFonts w:ascii="Arial" w:hAnsi="Arial" w:cs="Arial"/>
          <w:sz w:val="24"/>
          <w:szCs w:val="24"/>
          <w:lang w:val="en-US"/>
        </w:rPr>
      </w:pPr>
      <w:r w:rsidRPr="00D66655">
        <w:rPr>
          <w:rFonts w:ascii="Arial" w:hAnsi="Arial" w:cs="Arial"/>
          <w:sz w:val="24"/>
          <w:szCs w:val="24"/>
          <w:lang w:val="en-US"/>
        </w:rPr>
        <w:t>LinkedIn.com</w:t>
      </w:r>
    </w:p>
    <w:p w:rsidR="00FB0F09" w:rsidRPr="00D66655" w:rsidRDefault="00FB0F09" w:rsidP="00FB0F09">
      <w:pPr>
        <w:pStyle w:val="Lista"/>
        <w:numPr>
          <w:ilvl w:val="0"/>
          <w:numId w:val="44"/>
        </w:numPr>
        <w:spacing w:after="0" w:line="360" w:lineRule="auto"/>
        <w:ind w:left="284" w:hanging="284"/>
        <w:jc w:val="both"/>
        <w:rPr>
          <w:rFonts w:ascii="Arial" w:hAnsi="Arial" w:cs="Arial"/>
          <w:sz w:val="24"/>
          <w:szCs w:val="24"/>
          <w:lang w:val="en-US"/>
        </w:rPr>
      </w:pPr>
      <w:r w:rsidRPr="00D66655">
        <w:rPr>
          <w:rFonts w:ascii="Arial" w:hAnsi="Arial" w:cs="Arial"/>
          <w:sz w:val="24"/>
          <w:szCs w:val="24"/>
          <w:lang w:val="en-US"/>
        </w:rPr>
        <w:t>Computrabajo.com</w:t>
      </w:r>
    </w:p>
    <w:p w:rsidR="00FB0F09" w:rsidRPr="00D66655" w:rsidRDefault="00FB0F09" w:rsidP="00FB0F09">
      <w:pPr>
        <w:pStyle w:val="Lista"/>
        <w:spacing w:after="0" w:line="360" w:lineRule="auto"/>
        <w:rPr>
          <w:rFonts w:ascii="Arial" w:hAnsi="Arial" w:cs="Arial"/>
          <w:sz w:val="24"/>
          <w:szCs w:val="24"/>
          <w:lang w:val="en-US"/>
        </w:rPr>
      </w:pPr>
    </w:p>
    <w:p w:rsidR="00FB0F09" w:rsidRDefault="00FB0F09" w:rsidP="00FB0F09">
      <w:pPr>
        <w:pStyle w:val="Lista"/>
        <w:spacing w:after="0" w:line="360" w:lineRule="auto"/>
        <w:rPr>
          <w:rFonts w:ascii="Arial" w:hAnsi="Arial" w:cs="Arial"/>
          <w:sz w:val="24"/>
          <w:szCs w:val="24"/>
        </w:rPr>
      </w:pPr>
      <w:r>
        <w:rPr>
          <w:rFonts w:ascii="Arial" w:hAnsi="Arial" w:cs="Arial"/>
          <w:sz w:val="24"/>
          <w:szCs w:val="24"/>
        </w:rPr>
        <w:t>7. Frameworks de desarrollo Web</w:t>
      </w:r>
    </w:p>
    <w:p w:rsidR="00FB0F09" w:rsidRDefault="00FB0F09" w:rsidP="00FB0F09">
      <w:pPr>
        <w:pStyle w:val="Lista"/>
        <w:spacing w:after="0" w:line="360" w:lineRule="auto"/>
        <w:rPr>
          <w:rFonts w:ascii="Arial" w:hAnsi="Arial" w:cs="Arial"/>
          <w:sz w:val="24"/>
          <w:szCs w:val="24"/>
        </w:rPr>
      </w:pPr>
    </w:p>
    <w:p w:rsidR="00FB0F09" w:rsidRDefault="00FB0F09" w:rsidP="00FB0F09">
      <w:pPr>
        <w:pStyle w:val="Lista"/>
        <w:spacing w:after="0" w:line="360" w:lineRule="auto"/>
        <w:ind w:left="0" w:firstLine="0"/>
        <w:jc w:val="both"/>
        <w:rPr>
          <w:rFonts w:ascii="Arial" w:hAnsi="Arial" w:cs="Arial"/>
          <w:sz w:val="24"/>
          <w:szCs w:val="24"/>
        </w:rPr>
      </w:pPr>
      <w:r>
        <w:rPr>
          <w:rFonts w:ascii="Arial" w:hAnsi="Arial" w:cs="Arial"/>
          <w:sz w:val="24"/>
          <w:szCs w:val="24"/>
        </w:rPr>
        <w:t xml:space="preserve">8. Sistemas manejadores de contenido </w:t>
      </w:r>
    </w:p>
    <w:p w:rsidR="00FB0F09" w:rsidRDefault="00FB0F09" w:rsidP="00FB0F09">
      <w:pPr>
        <w:pStyle w:val="Lista"/>
        <w:spacing w:after="0" w:line="360" w:lineRule="auto"/>
        <w:rPr>
          <w:rFonts w:ascii="Arial" w:hAnsi="Arial" w:cs="Arial"/>
          <w:sz w:val="24"/>
          <w:szCs w:val="24"/>
        </w:rPr>
      </w:pPr>
    </w:p>
    <w:p w:rsidR="00FB0F09" w:rsidRDefault="00FB0F09" w:rsidP="00FB0F09">
      <w:pPr>
        <w:pStyle w:val="Lista"/>
        <w:spacing w:after="0" w:line="360" w:lineRule="auto"/>
        <w:jc w:val="both"/>
        <w:rPr>
          <w:rFonts w:ascii="Arial" w:hAnsi="Arial" w:cs="Arial"/>
          <w:sz w:val="24"/>
          <w:szCs w:val="24"/>
        </w:rPr>
      </w:pPr>
      <w:r>
        <w:rPr>
          <w:rFonts w:ascii="Arial" w:hAnsi="Arial" w:cs="Arial"/>
          <w:sz w:val="24"/>
          <w:szCs w:val="24"/>
        </w:rPr>
        <w:t>9. Aplicaciones configurables o parametrizables</w:t>
      </w:r>
    </w:p>
    <w:p w:rsidR="00FB0F09" w:rsidRDefault="00FB0F09" w:rsidP="00FB0F09">
      <w:pPr>
        <w:pStyle w:val="Lista"/>
        <w:spacing w:after="0" w:line="360" w:lineRule="auto"/>
        <w:ind w:left="0" w:firstLine="0"/>
        <w:jc w:val="both"/>
        <w:rPr>
          <w:rFonts w:ascii="Arial" w:hAnsi="Arial" w:cs="Arial"/>
          <w:sz w:val="24"/>
          <w:szCs w:val="24"/>
        </w:rPr>
      </w:pPr>
    </w:p>
    <w:p w:rsidR="00FB0F09" w:rsidRDefault="00FB0F09" w:rsidP="00FB0F09">
      <w:pPr>
        <w:pStyle w:val="Lista"/>
        <w:spacing w:after="0" w:line="360" w:lineRule="auto"/>
        <w:ind w:left="0" w:firstLine="0"/>
        <w:jc w:val="both"/>
        <w:rPr>
          <w:rFonts w:ascii="Arial" w:hAnsi="Arial" w:cs="Arial"/>
          <w:sz w:val="24"/>
          <w:szCs w:val="24"/>
        </w:rPr>
      </w:pPr>
      <w:r>
        <w:rPr>
          <w:rFonts w:ascii="Arial" w:hAnsi="Arial" w:cs="Arial"/>
          <w:sz w:val="24"/>
          <w:szCs w:val="24"/>
        </w:rPr>
        <w:lastRenderedPageBreak/>
        <w:t>10. Frameworks de desarrollo Web vs Sistemas manejadores de contenido para crear aplicaciones Web que sean configurables</w:t>
      </w:r>
    </w:p>
    <w:p w:rsidR="00FB0F09" w:rsidRDefault="00FB0F09" w:rsidP="00FB0F09">
      <w:pPr>
        <w:pStyle w:val="Lista"/>
        <w:spacing w:after="0" w:line="360" w:lineRule="auto"/>
        <w:rPr>
          <w:rFonts w:ascii="Arial" w:hAnsi="Arial" w:cs="Arial"/>
          <w:sz w:val="24"/>
          <w:szCs w:val="24"/>
        </w:rPr>
      </w:pPr>
    </w:p>
    <w:p w:rsidR="00FB0F09" w:rsidRDefault="00FB0F09" w:rsidP="00FB0F09">
      <w:pPr>
        <w:pStyle w:val="Lista"/>
        <w:spacing w:after="0" w:line="360" w:lineRule="auto"/>
        <w:rPr>
          <w:rFonts w:ascii="Arial" w:hAnsi="Arial" w:cs="Arial"/>
          <w:sz w:val="24"/>
          <w:szCs w:val="24"/>
        </w:rPr>
      </w:pPr>
    </w:p>
    <w:p w:rsidR="00FB0F09" w:rsidRPr="001809C9" w:rsidRDefault="00FB0F09" w:rsidP="00FB0F09">
      <w:pPr>
        <w:pStyle w:val="normal0"/>
        <w:spacing w:after="0" w:line="360" w:lineRule="auto"/>
        <w:rPr>
          <w:rFonts w:ascii="Arial" w:hAnsi="Arial" w:cs="Arial"/>
          <w:b/>
          <w:sz w:val="24"/>
          <w:szCs w:val="24"/>
        </w:rPr>
      </w:pPr>
      <w:commentRangeStart w:id="6"/>
      <w:r w:rsidRPr="001809C9">
        <w:rPr>
          <w:rFonts w:ascii="Arial" w:hAnsi="Arial" w:cs="Arial"/>
          <w:b/>
          <w:sz w:val="24"/>
          <w:szCs w:val="24"/>
        </w:rPr>
        <w:t>Capítulo III.</w:t>
      </w:r>
      <w:r>
        <w:rPr>
          <w:rFonts w:ascii="Arial" w:hAnsi="Arial" w:cs="Arial"/>
          <w:b/>
          <w:sz w:val="24"/>
          <w:szCs w:val="24"/>
        </w:rPr>
        <w:t xml:space="preserve"> </w:t>
      </w:r>
      <w:r w:rsidRPr="001809C9">
        <w:rPr>
          <w:rFonts w:ascii="Arial" w:hAnsi="Arial" w:cs="Arial"/>
          <w:b/>
          <w:sz w:val="24"/>
          <w:szCs w:val="24"/>
        </w:rPr>
        <w:t>Marco metodológico</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Tipo de investigación</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Diseño de investigación</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Nivel de la investigación</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Unidad de análisis</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Población y muestra</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Técnicas e instrumentos de recolección de datos</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Validez y confiabilidad</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Fases de la investigación o procedimiento por objetivos</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Operacionalización de los objetivos</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Estructura desagregada de trabajo</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Cronograma de actividades</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Recursos</w:t>
      </w:r>
    </w:p>
    <w:commentRangeEnd w:id="6"/>
    <w:p w:rsidR="00FB0F09" w:rsidRPr="00D11E07" w:rsidRDefault="0036575C" w:rsidP="00FB0F09">
      <w:pPr>
        <w:pStyle w:val="normal0"/>
        <w:spacing w:after="0" w:line="360" w:lineRule="auto"/>
        <w:rPr>
          <w:rFonts w:ascii="Arial" w:hAnsi="Arial" w:cs="Arial"/>
          <w:b/>
          <w:sz w:val="24"/>
          <w:szCs w:val="24"/>
        </w:rPr>
      </w:pPr>
      <w:r>
        <w:rPr>
          <w:rStyle w:val="Refdecomentario"/>
        </w:rPr>
        <w:commentReference w:id="6"/>
      </w:r>
      <w:commentRangeStart w:id="7"/>
      <w:r w:rsidR="00FB0F09" w:rsidRPr="00D11E07">
        <w:rPr>
          <w:rFonts w:ascii="Arial" w:hAnsi="Arial" w:cs="Arial"/>
          <w:b/>
          <w:sz w:val="24"/>
          <w:szCs w:val="24"/>
        </w:rPr>
        <w:t>7 Consideraciones éticas y legales</w:t>
      </w:r>
      <w:commentRangeEnd w:id="7"/>
      <w:r w:rsidR="00FB0F09" w:rsidRPr="00D11E07">
        <w:rPr>
          <w:rStyle w:val="Refdecomentario"/>
          <w:b/>
        </w:rPr>
        <w:commentReference w:id="7"/>
      </w:r>
    </w:p>
    <w:p w:rsidR="00FB0F09" w:rsidRDefault="00FB0F09" w:rsidP="00FB0F09">
      <w:pPr>
        <w:pStyle w:val="normal0"/>
        <w:spacing w:after="0" w:line="360" w:lineRule="auto"/>
        <w:rPr>
          <w:rFonts w:ascii="Arial" w:hAnsi="Arial" w:cs="Arial"/>
          <w:b/>
          <w:sz w:val="24"/>
          <w:szCs w:val="24"/>
        </w:rPr>
      </w:pPr>
    </w:p>
    <w:p w:rsidR="00FB0F09" w:rsidRPr="001809C9" w:rsidRDefault="00FB0F09" w:rsidP="00FB0F09">
      <w:pPr>
        <w:pStyle w:val="normal0"/>
        <w:spacing w:after="0" w:line="360" w:lineRule="auto"/>
        <w:rPr>
          <w:rFonts w:ascii="Arial" w:hAnsi="Arial" w:cs="Arial"/>
          <w:b/>
          <w:sz w:val="24"/>
          <w:szCs w:val="24"/>
        </w:rPr>
      </w:pPr>
      <w:r w:rsidRPr="001809C9">
        <w:rPr>
          <w:rFonts w:ascii="Arial" w:hAnsi="Arial" w:cs="Arial"/>
          <w:b/>
          <w:sz w:val="24"/>
          <w:szCs w:val="24"/>
        </w:rPr>
        <w:t xml:space="preserve">Capítulo IV. </w:t>
      </w:r>
      <w:r>
        <w:rPr>
          <w:rFonts w:ascii="Arial" w:hAnsi="Arial" w:cs="Arial"/>
          <w:b/>
          <w:sz w:val="24"/>
          <w:szCs w:val="24"/>
        </w:rPr>
        <w:t>Propuesta de Trabajo Especial de Grado</w:t>
      </w:r>
    </w:p>
    <w:p w:rsidR="00FB0F09" w:rsidRPr="00D66655" w:rsidRDefault="00FB0F09" w:rsidP="000A5246">
      <w:pPr>
        <w:pStyle w:val="normal0"/>
        <w:spacing w:after="0" w:line="360" w:lineRule="auto"/>
        <w:rPr>
          <w:rFonts w:ascii="Arial" w:hAnsi="Arial" w:cs="Arial"/>
          <w:b/>
          <w:sz w:val="24"/>
          <w:szCs w:val="24"/>
        </w:rPr>
      </w:pPr>
      <w:r w:rsidRPr="00D66655">
        <w:rPr>
          <w:rFonts w:ascii="Arial" w:hAnsi="Arial" w:cs="Arial"/>
          <w:b/>
          <w:sz w:val="24"/>
          <w:szCs w:val="24"/>
        </w:rPr>
        <w:t>Análisis y propuesta</w:t>
      </w:r>
    </w:p>
    <w:p w:rsidR="00FB0F09" w:rsidRDefault="00FB0F09" w:rsidP="00FB0F09">
      <w:pPr>
        <w:pStyle w:val="normal0"/>
        <w:spacing w:after="0" w:line="360" w:lineRule="auto"/>
        <w:ind w:left="142"/>
        <w:rPr>
          <w:rFonts w:ascii="Arial" w:hAnsi="Arial" w:cs="Arial"/>
          <w:sz w:val="24"/>
          <w:szCs w:val="24"/>
        </w:rPr>
      </w:pPr>
      <w:r>
        <w:rPr>
          <w:rFonts w:ascii="Arial" w:hAnsi="Arial" w:cs="Arial"/>
          <w:sz w:val="24"/>
          <w:szCs w:val="24"/>
        </w:rPr>
        <w:t>4.1 Contexto del problema</w:t>
      </w:r>
    </w:p>
    <w:p w:rsidR="00FB0F09" w:rsidRPr="00120A38" w:rsidRDefault="00FB0F09" w:rsidP="00FB0F09">
      <w:pPr>
        <w:jc w:val="both"/>
        <w:rPr>
          <w:rFonts w:ascii="Arial" w:hAnsi="Arial" w:cs="Arial"/>
        </w:rPr>
      </w:pPr>
      <w:r>
        <w:rPr>
          <w:rFonts w:ascii="Arial" w:hAnsi="Arial" w:cs="Arial"/>
        </w:rPr>
        <w:t xml:space="preserve">     Caso de estudio 01: </w:t>
      </w:r>
      <w:r w:rsidRPr="00120A38">
        <w:rPr>
          <w:rFonts w:ascii="Arial" w:hAnsi="Arial" w:cs="Arial"/>
        </w:rPr>
        <w:t>Sistemas de recursos humanos</w:t>
      </w:r>
    </w:p>
    <w:p w:rsidR="00FB0F09" w:rsidRPr="00B610C5" w:rsidRDefault="00FB0F09" w:rsidP="00FB0F09">
      <w:pPr>
        <w:jc w:val="both"/>
        <w:rPr>
          <w:rFonts w:ascii="Arial" w:hAnsi="Arial" w:cs="Arial"/>
        </w:rPr>
      </w:pPr>
      <w:r>
        <w:rPr>
          <w:rFonts w:ascii="Arial" w:hAnsi="Arial" w:cs="Arial"/>
        </w:rPr>
        <w:t xml:space="preserve">     Caso de estudio 02: </w:t>
      </w:r>
      <w:r w:rsidRPr="00B610C5">
        <w:rPr>
          <w:rFonts w:ascii="Arial" w:hAnsi="Arial" w:cs="Arial"/>
        </w:rPr>
        <w:t xml:space="preserve">Proceso de reclutamiento y selección </w:t>
      </w:r>
      <w:r>
        <w:rPr>
          <w:rFonts w:ascii="Arial" w:hAnsi="Arial" w:cs="Arial"/>
        </w:rPr>
        <w:t xml:space="preserve">de personal </w:t>
      </w:r>
      <w:r w:rsidRPr="00B610C5">
        <w:rPr>
          <w:rFonts w:ascii="Arial" w:hAnsi="Arial" w:cs="Arial"/>
        </w:rPr>
        <w:t>en las empresas</w:t>
      </w:r>
    </w:p>
    <w:p w:rsidR="00FB0F09" w:rsidRPr="00B610C5" w:rsidRDefault="00FB0F09" w:rsidP="00FB0F09">
      <w:pPr>
        <w:pStyle w:val="Prrafodelista"/>
        <w:numPr>
          <w:ilvl w:val="0"/>
          <w:numId w:val="32"/>
        </w:numPr>
        <w:ind w:left="567" w:hanging="283"/>
        <w:jc w:val="both"/>
        <w:rPr>
          <w:rFonts w:ascii="Arial" w:hAnsi="Arial" w:cs="Arial"/>
        </w:rPr>
      </w:pPr>
      <w:r w:rsidRPr="00B610C5">
        <w:rPr>
          <w:rFonts w:ascii="Arial" w:hAnsi="Arial" w:cs="Arial"/>
        </w:rPr>
        <w:t>Entrevistas</w:t>
      </w:r>
    </w:p>
    <w:p w:rsidR="00FB0F09" w:rsidRPr="00B610C5" w:rsidRDefault="00FB0F09" w:rsidP="00FB0F09">
      <w:pPr>
        <w:pStyle w:val="Prrafodelista"/>
        <w:numPr>
          <w:ilvl w:val="0"/>
          <w:numId w:val="32"/>
        </w:numPr>
        <w:ind w:left="567" w:hanging="283"/>
        <w:jc w:val="both"/>
        <w:rPr>
          <w:rFonts w:ascii="Arial" w:hAnsi="Arial" w:cs="Arial"/>
        </w:rPr>
      </w:pPr>
      <w:r w:rsidRPr="00B610C5">
        <w:rPr>
          <w:rFonts w:ascii="Arial" w:hAnsi="Arial" w:cs="Arial"/>
        </w:rPr>
        <w:t>Evaluación</w:t>
      </w:r>
    </w:p>
    <w:p w:rsidR="00FB0F09" w:rsidRPr="00B610C5" w:rsidRDefault="00FB0F09" w:rsidP="00FB0F09">
      <w:pPr>
        <w:pStyle w:val="Prrafodelista"/>
        <w:numPr>
          <w:ilvl w:val="0"/>
          <w:numId w:val="32"/>
        </w:numPr>
        <w:ind w:left="567" w:hanging="283"/>
        <w:jc w:val="both"/>
        <w:rPr>
          <w:rFonts w:ascii="Arial" w:hAnsi="Arial" w:cs="Arial"/>
        </w:rPr>
      </w:pPr>
      <w:r w:rsidRPr="00B610C5">
        <w:rPr>
          <w:rFonts w:ascii="Arial" w:hAnsi="Arial" w:cs="Arial"/>
        </w:rPr>
        <w:t>Selección</w:t>
      </w:r>
    </w:p>
    <w:p w:rsidR="00FB0F09" w:rsidRPr="00B610C5" w:rsidRDefault="00FB0F09" w:rsidP="00FB0F09">
      <w:pPr>
        <w:pStyle w:val="Prrafodelista"/>
        <w:numPr>
          <w:ilvl w:val="0"/>
          <w:numId w:val="32"/>
        </w:numPr>
        <w:ind w:left="567" w:hanging="283"/>
        <w:jc w:val="both"/>
        <w:rPr>
          <w:rFonts w:ascii="Arial" w:hAnsi="Arial" w:cs="Arial"/>
        </w:rPr>
      </w:pPr>
      <w:r w:rsidRPr="00B610C5">
        <w:rPr>
          <w:rFonts w:ascii="Arial" w:hAnsi="Arial" w:cs="Arial"/>
        </w:rPr>
        <w:t>Propuesta económica</w:t>
      </w:r>
    </w:p>
    <w:p w:rsidR="00FB0F09" w:rsidRPr="00B610C5" w:rsidRDefault="00FB0F09" w:rsidP="00FB0F09">
      <w:pPr>
        <w:pStyle w:val="Prrafodelista"/>
        <w:numPr>
          <w:ilvl w:val="0"/>
          <w:numId w:val="32"/>
        </w:numPr>
        <w:ind w:left="567" w:hanging="283"/>
        <w:jc w:val="both"/>
        <w:rPr>
          <w:rFonts w:ascii="Arial" w:hAnsi="Arial" w:cs="Arial"/>
        </w:rPr>
      </w:pPr>
      <w:r w:rsidRPr="00B610C5">
        <w:rPr>
          <w:rFonts w:ascii="Arial" w:hAnsi="Arial" w:cs="Arial"/>
        </w:rPr>
        <w:t>Manuales de inducción de la empresa</w:t>
      </w:r>
    </w:p>
    <w:p w:rsidR="00FB0F09" w:rsidRDefault="00FB0F09" w:rsidP="00FB0F09">
      <w:pPr>
        <w:pStyle w:val="normal0"/>
        <w:spacing w:after="0" w:line="360" w:lineRule="auto"/>
        <w:ind w:left="142"/>
        <w:rPr>
          <w:rFonts w:ascii="Arial" w:hAnsi="Arial" w:cs="Arial"/>
          <w:sz w:val="24"/>
          <w:szCs w:val="24"/>
        </w:rPr>
      </w:pPr>
    </w:p>
    <w:p w:rsidR="00FB0F09" w:rsidRDefault="00FB0F09" w:rsidP="00FB0F09">
      <w:pPr>
        <w:pStyle w:val="normal0"/>
        <w:spacing w:after="0" w:line="360" w:lineRule="auto"/>
        <w:ind w:left="142"/>
        <w:rPr>
          <w:rFonts w:ascii="Arial" w:eastAsia="Arial" w:hAnsi="Arial" w:cs="Arial"/>
          <w:sz w:val="24"/>
          <w:szCs w:val="24"/>
        </w:rPr>
      </w:pPr>
    </w:p>
    <w:p w:rsidR="00FB0F09" w:rsidRPr="00D66655" w:rsidRDefault="00FB0F09" w:rsidP="00FB0F09">
      <w:pPr>
        <w:pStyle w:val="normal0"/>
        <w:spacing w:after="0" w:line="360" w:lineRule="auto"/>
        <w:ind w:left="142"/>
        <w:rPr>
          <w:rFonts w:ascii="Arial" w:eastAsia="Arial" w:hAnsi="Arial" w:cs="Arial"/>
          <w:b/>
          <w:sz w:val="24"/>
          <w:szCs w:val="24"/>
        </w:rPr>
      </w:pPr>
      <w:r w:rsidRPr="00D66655">
        <w:rPr>
          <w:rFonts w:ascii="Arial" w:eastAsia="Arial" w:hAnsi="Arial" w:cs="Arial"/>
          <w:b/>
          <w:sz w:val="24"/>
          <w:szCs w:val="24"/>
        </w:rPr>
        <w:lastRenderedPageBreak/>
        <w:t xml:space="preserve">4.2 Propuesta de TEG                                                                                      </w:t>
      </w:r>
    </w:p>
    <w:p w:rsidR="00FB0F09" w:rsidRPr="00D66655" w:rsidRDefault="00FB0F09" w:rsidP="00FB0F09">
      <w:pPr>
        <w:pStyle w:val="normal0"/>
        <w:spacing w:after="0" w:line="360" w:lineRule="auto"/>
        <w:ind w:left="142"/>
        <w:rPr>
          <w:rFonts w:ascii="Arial" w:eastAsia="Arial" w:hAnsi="Arial" w:cs="Arial"/>
          <w:b/>
          <w:sz w:val="24"/>
          <w:szCs w:val="24"/>
        </w:rPr>
      </w:pPr>
      <w:r w:rsidRPr="00D66655">
        <w:rPr>
          <w:rFonts w:ascii="Arial" w:eastAsia="Arial" w:hAnsi="Arial" w:cs="Arial"/>
          <w:b/>
          <w:sz w:val="24"/>
          <w:szCs w:val="24"/>
        </w:rPr>
        <w:t xml:space="preserve">4.3 Justificación                                                                                                </w:t>
      </w:r>
    </w:p>
    <w:p w:rsidR="00FB0F09" w:rsidRPr="00D66655" w:rsidRDefault="00FB0F09" w:rsidP="00FB0F09">
      <w:pPr>
        <w:pStyle w:val="normal0"/>
        <w:spacing w:after="0" w:line="360" w:lineRule="auto"/>
        <w:ind w:left="142"/>
        <w:rPr>
          <w:rFonts w:ascii="Arial" w:eastAsia="Arial" w:hAnsi="Arial" w:cs="Arial"/>
          <w:b/>
          <w:sz w:val="24"/>
          <w:szCs w:val="24"/>
        </w:rPr>
      </w:pPr>
      <w:r w:rsidRPr="00D66655">
        <w:rPr>
          <w:rFonts w:ascii="Arial" w:eastAsia="Arial" w:hAnsi="Arial" w:cs="Arial"/>
          <w:b/>
          <w:sz w:val="24"/>
          <w:szCs w:val="24"/>
        </w:rPr>
        <w:t xml:space="preserve">4.4 Objetivo general                                                                                          </w:t>
      </w:r>
    </w:p>
    <w:p w:rsidR="00FB0F09" w:rsidRDefault="00FB0F09" w:rsidP="00FB0F09">
      <w:pPr>
        <w:pStyle w:val="normal0"/>
        <w:spacing w:after="0" w:line="360" w:lineRule="auto"/>
        <w:ind w:left="142"/>
        <w:rPr>
          <w:rFonts w:ascii="Arial" w:eastAsia="Arial" w:hAnsi="Arial" w:cs="Arial"/>
          <w:b/>
          <w:sz w:val="24"/>
          <w:szCs w:val="24"/>
        </w:rPr>
      </w:pPr>
      <w:r w:rsidRPr="00D66655">
        <w:rPr>
          <w:rFonts w:ascii="Arial" w:eastAsia="Arial" w:hAnsi="Arial" w:cs="Arial"/>
          <w:b/>
          <w:sz w:val="24"/>
          <w:szCs w:val="24"/>
        </w:rPr>
        <w:t xml:space="preserve">4.5 Objetivos específicos    </w:t>
      </w:r>
    </w:p>
    <w:p w:rsidR="00FB0F09" w:rsidRPr="00D66655" w:rsidRDefault="00FB0F09" w:rsidP="00FB0F09">
      <w:pPr>
        <w:pStyle w:val="normal0"/>
        <w:spacing w:after="0" w:line="360" w:lineRule="auto"/>
        <w:ind w:left="142"/>
        <w:rPr>
          <w:rFonts w:ascii="Arial" w:eastAsia="Arial" w:hAnsi="Arial" w:cs="Arial"/>
          <w:b/>
          <w:sz w:val="24"/>
          <w:szCs w:val="24"/>
        </w:rPr>
      </w:pPr>
      <w:r>
        <w:rPr>
          <w:rFonts w:ascii="Arial" w:eastAsia="Arial" w:hAnsi="Arial" w:cs="Arial"/>
          <w:b/>
          <w:sz w:val="24"/>
          <w:szCs w:val="24"/>
        </w:rPr>
        <w:t>4.6 Alcance y limitaciones</w:t>
      </w:r>
      <w:r w:rsidRPr="00D66655">
        <w:rPr>
          <w:rFonts w:ascii="Arial" w:eastAsia="Arial" w:hAnsi="Arial" w:cs="Arial"/>
          <w:b/>
          <w:sz w:val="24"/>
          <w:szCs w:val="24"/>
        </w:rPr>
        <w:t xml:space="preserve">     </w:t>
      </w:r>
    </w:p>
    <w:p w:rsidR="00FB0F09" w:rsidRDefault="00FB0F09" w:rsidP="000A5246">
      <w:pPr>
        <w:pStyle w:val="normal0"/>
        <w:spacing w:after="0" w:line="360" w:lineRule="auto"/>
        <w:ind w:left="284"/>
        <w:rPr>
          <w:rFonts w:ascii="Arial" w:eastAsia="Arial" w:hAnsi="Arial" w:cs="Arial"/>
          <w:sz w:val="24"/>
          <w:szCs w:val="24"/>
        </w:rPr>
      </w:pPr>
      <w:r>
        <w:rPr>
          <w:rFonts w:ascii="Arial" w:eastAsia="Arial" w:hAnsi="Arial" w:cs="Arial"/>
          <w:sz w:val="24"/>
          <w:szCs w:val="24"/>
        </w:rPr>
        <w:t>4.6.1 Alcance</w:t>
      </w:r>
    </w:p>
    <w:p w:rsidR="00FB0F09" w:rsidRDefault="00FB0F09" w:rsidP="000A5246">
      <w:pPr>
        <w:pStyle w:val="normal0"/>
        <w:spacing w:after="0" w:line="360" w:lineRule="auto"/>
        <w:ind w:left="284"/>
        <w:rPr>
          <w:rFonts w:ascii="Arial" w:eastAsia="Arial" w:hAnsi="Arial" w:cs="Arial"/>
          <w:sz w:val="24"/>
          <w:szCs w:val="24"/>
        </w:rPr>
      </w:pPr>
      <w:r>
        <w:rPr>
          <w:rFonts w:ascii="Arial" w:eastAsia="Arial" w:hAnsi="Arial" w:cs="Arial"/>
          <w:sz w:val="24"/>
          <w:szCs w:val="24"/>
        </w:rPr>
        <w:t>4.6.2 Limitaciones</w:t>
      </w:r>
    </w:p>
    <w:p w:rsidR="00FB0F09" w:rsidRDefault="00FB0F09" w:rsidP="00FB0F09">
      <w:pPr>
        <w:pStyle w:val="normal0"/>
        <w:spacing w:after="0" w:line="360" w:lineRule="auto"/>
        <w:ind w:left="142"/>
        <w:rPr>
          <w:rFonts w:ascii="Arial" w:eastAsia="Arial" w:hAnsi="Arial" w:cs="Arial"/>
          <w:sz w:val="24"/>
          <w:szCs w:val="24"/>
        </w:rPr>
      </w:pPr>
      <w:r w:rsidRPr="00E352A3">
        <w:rPr>
          <w:rFonts w:ascii="Arial" w:eastAsia="Arial" w:hAnsi="Arial" w:cs="Arial"/>
          <w:sz w:val="24"/>
          <w:szCs w:val="24"/>
        </w:rPr>
        <w:t xml:space="preserve">                                                                        </w:t>
      </w:r>
    </w:p>
    <w:p w:rsidR="00FB0F09" w:rsidRDefault="00FB0F09" w:rsidP="00FB0F09">
      <w:pPr>
        <w:pStyle w:val="normal0"/>
        <w:numPr>
          <w:ilvl w:val="1"/>
          <w:numId w:val="45"/>
        </w:numPr>
        <w:spacing w:after="0" w:line="360" w:lineRule="auto"/>
        <w:rPr>
          <w:rFonts w:ascii="Arial" w:eastAsia="Arial" w:hAnsi="Arial" w:cs="Arial"/>
          <w:sz w:val="24"/>
          <w:szCs w:val="24"/>
        </w:rPr>
      </w:pPr>
      <w:r w:rsidRPr="00E352A3">
        <w:rPr>
          <w:rFonts w:ascii="Arial" w:eastAsia="Arial" w:hAnsi="Arial" w:cs="Arial"/>
          <w:sz w:val="24"/>
          <w:szCs w:val="24"/>
        </w:rPr>
        <w:t xml:space="preserve">Tecnologías propuestas </w:t>
      </w:r>
    </w:p>
    <w:p w:rsidR="00FB0F09" w:rsidRDefault="00FB0F09" w:rsidP="00FB0F09">
      <w:pPr>
        <w:pStyle w:val="normal0"/>
        <w:numPr>
          <w:ilvl w:val="2"/>
          <w:numId w:val="45"/>
        </w:numPr>
        <w:tabs>
          <w:tab w:val="left" w:pos="993"/>
        </w:tabs>
        <w:spacing w:after="0" w:line="360" w:lineRule="auto"/>
        <w:rPr>
          <w:rFonts w:ascii="Arial" w:eastAsia="Arial" w:hAnsi="Arial" w:cs="Arial"/>
          <w:sz w:val="24"/>
          <w:szCs w:val="24"/>
        </w:rPr>
      </w:pPr>
      <w:r w:rsidRPr="0050261A">
        <w:rPr>
          <w:rFonts w:ascii="Arial" w:eastAsia="Arial" w:hAnsi="Arial" w:cs="Arial"/>
          <w:sz w:val="24"/>
          <w:szCs w:val="24"/>
        </w:rPr>
        <w:t>Tecnologías del lado del cliente (Capa de presentación)</w:t>
      </w:r>
    </w:p>
    <w:p w:rsidR="00FB0F09" w:rsidRDefault="00FB0F09" w:rsidP="00FB0F09">
      <w:pPr>
        <w:pStyle w:val="normal0"/>
        <w:numPr>
          <w:ilvl w:val="3"/>
          <w:numId w:val="45"/>
        </w:numPr>
        <w:tabs>
          <w:tab w:val="left" w:pos="1276"/>
        </w:tabs>
        <w:spacing w:after="0" w:line="360" w:lineRule="auto"/>
        <w:rPr>
          <w:rFonts w:ascii="Arial" w:eastAsia="Arial" w:hAnsi="Arial" w:cs="Arial"/>
          <w:sz w:val="24"/>
          <w:szCs w:val="24"/>
        </w:rPr>
      </w:pPr>
      <w:r w:rsidRPr="0050261A">
        <w:rPr>
          <w:rFonts w:ascii="Arial" w:eastAsia="Arial" w:hAnsi="Arial" w:cs="Arial"/>
          <w:sz w:val="24"/>
          <w:szCs w:val="24"/>
        </w:rPr>
        <w:t>HTML 5</w:t>
      </w:r>
    </w:p>
    <w:p w:rsidR="00FB0F09" w:rsidRDefault="00FB0F09" w:rsidP="00FB0F09">
      <w:pPr>
        <w:pStyle w:val="normal0"/>
        <w:numPr>
          <w:ilvl w:val="3"/>
          <w:numId w:val="45"/>
        </w:numPr>
        <w:tabs>
          <w:tab w:val="left" w:pos="1276"/>
        </w:tabs>
        <w:spacing w:after="0" w:line="360" w:lineRule="auto"/>
        <w:rPr>
          <w:rFonts w:ascii="Arial" w:eastAsia="Arial" w:hAnsi="Arial" w:cs="Arial"/>
          <w:sz w:val="24"/>
          <w:szCs w:val="24"/>
        </w:rPr>
      </w:pPr>
      <w:r w:rsidRPr="0050261A">
        <w:rPr>
          <w:rFonts w:ascii="Arial" w:eastAsia="Arial" w:hAnsi="Arial" w:cs="Arial"/>
          <w:sz w:val="24"/>
          <w:szCs w:val="24"/>
        </w:rPr>
        <w:t>CSS3</w:t>
      </w:r>
    </w:p>
    <w:p w:rsidR="00FB0F09" w:rsidRDefault="00FB0F09" w:rsidP="00FB0F09">
      <w:pPr>
        <w:pStyle w:val="normal0"/>
        <w:numPr>
          <w:ilvl w:val="3"/>
          <w:numId w:val="45"/>
        </w:numPr>
        <w:tabs>
          <w:tab w:val="left" w:pos="1276"/>
        </w:tabs>
        <w:spacing w:after="0" w:line="360" w:lineRule="auto"/>
        <w:rPr>
          <w:rFonts w:ascii="Arial" w:eastAsia="Arial" w:hAnsi="Arial" w:cs="Arial"/>
          <w:sz w:val="24"/>
          <w:szCs w:val="24"/>
        </w:rPr>
      </w:pPr>
      <w:r w:rsidRPr="00D66655">
        <w:rPr>
          <w:rFonts w:ascii="Arial" w:eastAsia="Arial" w:hAnsi="Arial" w:cs="Arial"/>
          <w:sz w:val="24"/>
          <w:szCs w:val="24"/>
        </w:rPr>
        <w:t>Bootstrap</w:t>
      </w:r>
    </w:p>
    <w:p w:rsidR="00FB0F09" w:rsidRDefault="00FB0F09" w:rsidP="00FB0F09">
      <w:pPr>
        <w:pStyle w:val="normal0"/>
        <w:numPr>
          <w:ilvl w:val="3"/>
          <w:numId w:val="45"/>
        </w:numPr>
        <w:tabs>
          <w:tab w:val="left" w:pos="1276"/>
        </w:tabs>
        <w:spacing w:after="0" w:line="360" w:lineRule="auto"/>
        <w:rPr>
          <w:rFonts w:ascii="Arial" w:eastAsia="Arial" w:hAnsi="Arial" w:cs="Arial"/>
          <w:sz w:val="24"/>
          <w:szCs w:val="24"/>
        </w:rPr>
      </w:pPr>
      <w:r w:rsidRPr="00D66655">
        <w:rPr>
          <w:rFonts w:ascii="Arial" w:eastAsia="Arial" w:hAnsi="Arial" w:cs="Arial"/>
          <w:sz w:val="24"/>
          <w:szCs w:val="24"/>
        </w:rPr>
        <w:t>JavaScript, Jquery o 1 Framework Javascript como react, nodes, etc</w:t>
      </w:r>
    </w:p>
    <w:p w:rsidR="00FB0F09" w:rsidRPr="00D66655" w:rsidRDefault="00FB0F09" w:rsidP="00FB0F09">
      <w:pPr>
        <w:pStyle w:val="normal0"/>
        <w:numPr>
          <w:ilvl w:val="3"/>
          <w:numId w:val="45"/>
        </w:numPr>
        <w:tabs>
          <w:tab w:val="left" w:pos="1276"/>
        </w:tabs>
        <w:spacing w:after="0" w:line="360" w:lineRule="auto"/>
        <w:rPr>
          <w:rFonts w:ascii="Arial" w:eastAsia="Arial" w:hAnsi="Arial" w:cs="Arial"/>
          <w:sz w:val="24"/>
          <w:szCs w:val="24"/>
        </w:rPr>
      </w:pPr>
      <w:r w:rsidRPr="00D66655">
        <w:rPr>
          <w:rFonts w:ascii="Arial" w:eastAsia="Arial" w:hAnsi="Arial" w:cs="Arial"/>
          <w:sz w:val="24"/>
          <w:szCs w:val="24"/>
        </w:rPr>
        <w:t>Un framework PHP o un framework en Phyton</w:t>
      </w:r>
    </w:p>
    <w:p w:rsidR="00FB0F09" w:rsidRDefault="00FB0F09" w:rsidP="00FB0F09">
      <w:pPr>
        <w:pStyle w:val="normal0"/>
        <w:spacing w:after="0" w:line="360" w:lineRule="auto"/>
        <w:ind w:left="426"/>
        <w:jc w:val="both"/>
        <w:rPr>
          <w:rFonts w:ascii="Arial" w:eastAsia="Arial" w:hAnsi="Arial" w:cs="Arial"/>
          <w:sz w:val="24"/>
          <w:szCs w:val="24"/>
        </w:rPr>
      </w:pPr>
    </w:p>
    <w:p w:rsidR="00FB0F09" w:rsidRPr="0050261A" w:rsidRDefault="00FB0F09" w:rsidP="00FB0F09">
      <w:pPr>
        <w:pStyle w:val="normal0"/>
        <w:spacing w:after="0" w:line="360" w:lineRule="auto"/>
        <w:ind w:left="426"/>
        <w:jc w:val="both"/>
        <w:rPr>
          <w:rFonts w:ascii="Arial" w:eastAsia="Arial" w:hAnsi="Arial" w:cs="Arial"/>
          <w:sz w:val="24"/>
          <w:szCs w:val="24"/>
        </w:rPr>
      </w:pPr>
      <w:r>
        <w:rPr>
          <w:rFonts w:ascii="Arial" w:eastAsia="Arial" w:hAnsi="Arial" w:cs="Arial"/>
          <w:sz w:val="24"/>
          <w:szCs w:val="24"/>
        </w:rPr>
        <w:t xml:space="preserve">4.7.2 </w:t>
      </w:r>
      <w:r w:rsidRPr="0050261A">
        <w:rPr>
          <w:rFonts w:ascii="Arial" w:eastAsia="Arial" w:hAnsi="Arial" w:cs="Arial"/>
          <w:sz w:val="24"/>
          <w:szCs w:val="24"/>
        </w:rPr>
        <w:t>Tecnologías del lado del servidor (Núcleo de la aplicación)</w:t>
      </w:r>
    </w:p>
    <w:p w:rsidR="00FB0F09" w:rsidRPr="0050261A" w:rsidRDefault="00FB0F09" w:rsidP="00FB0F09">
      <w:pPr>
        <w:pStyle w:val="normal0"/>
        <w:spacing w:after="0" w:line="360" w:lineRule="auto"/>
        <w:ind w:left="567"/>
        <w:jc w:val="both"/>
        <w:rPr>
          <w:rFonts w:ascii="Arial" w:eastAsia="Arial" w:hAnsi="Arial" w:cs="Arial"/>
          <w:sz w:val="24"/>
          <w:szCs w:val="24"/>
        </w:rPr>
      </w:pPr>
      <w:r>
        <w:rPr>
          <w:rFonts w:ascii="Arial" w:eastAsia="Arial" w:hAnsi="Arial" w:cs="Arial"/>
          <w:sz w:val="24"/>
          <w:szCs w:val="24"/>
        </w:rPr>
        <w:t>4.6.2.1</w:t>
      </w:r>
      <w:r w:rsidRPr="0050261A">
        <w:rPr>
          <w:rFonts w:ascii="Arial" w:eastAsia="Arial" w:hAnsi="Arial" w:cs="Arial"/>
          <w:sz w:val="24"/>
          <w:szCs w:val="24"/>
        </w:rPr>
        <w:tab/>
      </w:r>
      <w:r>
        <w:rPr>
          <w:rFonts w:ascii="Arial" w:eastAsia="Arial" w:hAnsi="Arial" w:cs="Arial"/>
          <w:sz w:val="24"/>
          <w:szCs w:val="24"/>
        </w:rPr>
        <w:t>PHP o Python</w:t>
      </w:r>
    </w:p>
    <w:p w:rsidR="00FB0F09" w:rsidRPr="0050261A" w:rsidRDefault="00FB0F09" w:rsidP="00FB0F09">
      <w:pPr>
        <w:pStyle w:val="normal0"/>
        <w:spacing w:after="0" w:line="360" w:lineRule="auto"/>
        <w:ind w:left="567"/>
        <w:jc w:val="both"/>
        <w:rPr>
          <w:rFonts w:ascii="Arial" w:eastAsia="Arial" w:hAnsi="Arial" w:cs="Arial"/>
          <w:sz w:val="24"/>
          <w:szCs w:val="24"/>
        </w:rPr>
      </w:pPr>
      <w:r>
        <w:rPr>
          <w:rFonts w:ascii="Arial" w:eastAsia="Arial" w:hAnsi="Arial" w:cs="Arial"/>
          <w:sz w:val="24"/>
          <w:szCs w:val="24"/>
        </w:rPr>
        <w:t xml:space="preserve">4.6.2.2 </w:t>
      </w:r>
      <w:r w:rsidRPr="0050261A">
        <w:rPr>
          <w:rFonts w:ascii="Arial" w:eastAsia="Arial" w:hAnsi="Arial" w:cs="Arial"/>
          <w:sz w:val="24"/>
          <w:szCs w:val="24"/>
        </w:rPr>
        <w:t>Funcionalidades del framework PHP o del framework Phyton que seleccionen</w:t>
      </w:r>
    </w:p>
    <w:p w:rsidR="00FB0F09" w:rsidRDefault="00FB0F09" w:rsidP="00FB0F09">
      <w:pPr>
        <w:pStyle w:val="normal0"/>
        <w:spacing w:after="0" w:line="360" w:lineRule="auto"/>
        <w:rPr>
          <w:rFonts w:ascii="Arial" w:eastAsia="Arial" w:hAnsi="Arial" w:cs="Arial"/>
          <w:sz w:val="24"/>
          <w:szCs w:val="24"/>
        </w:rPr>
      </w:pPr>
    </w:p>
    <w:p w:rsidR="00FB0F09" w:rsidRPr="00FB0F09" w:rsidRDefault="00FB0F09" w:rsidP="00FB0F09">
      <w:pPr>
        <w:pStyle w:val="Lista"/>
        <w:spacing w:after="0" w:line="360" w:lineRule="auto"/>
        <w:rPr>
          <w:rFonts w:ascii="Arial" w:hAnsi="Arial" w:cs="Arial"/>
          <w:color w:val="222222"/>
          <w:sz w:val="24"/>
          <w:szCs w:val="24"/>
        </w:rPr>
      </w:pPr>
      <w:r>
        <w:rPr>
          <w:rFonts w:ascii="Arial" w:hAnsi="Arial" w:cs="Arial"/>
          <w:b/>
          <w:sz w:val="24"/>
          <w:szCs w:val="24"/>
        </w:rPr>
        <w:t>4</w:t>
      </w:r>
      <w:r>
        <w:rPr>
          <w:rFonts w:ascii="Arial" w:hAnsi="Arial" w:cs="Arial"/>
          <w:sz w:val="24"/>
          <w:szCs w:val="24"/>
        </w:rPr>
        <w:t>.8</w:t>
      </w:r>
      <w:r w:rsidRPr="00FB0F09">
        <w:rPr>
          <w:rFonts w:ascii="Arial" w:hAnsi="Arial" w:cs="Arial"/>
          <w:sz w:val="24"/>
          <w:szCs w:val="24"/>
        </w:rPr>
        <w:tab/>
      </w:r>
      <w:commentRangeStart w:id="8"/>
      <w:r w:rsidRPr="00FB0F09">
        <w:rPr>
          <w:rFonts w:ascii="Arial" w:hAnsi="Arial" w:cs="Arial"/>
          <w:sz w:val="24"/>
          <w:szCs w:val="24"/>
        </w:rPr>
        <w:t>Patrones de diseño</w:t>
      </w:r>
    </w:p>
    <w:p w:rsidR="00FB0F09" w:rsidRPr="00FB0F09" w:rsidRDefault="00FB0F09" w:rsidP="000A5246">
      <w:pPr>
        <w:pStyle w:val="Lista2"/>
        <w:tabs>
          <w:tab w:val="left" w:pos="993"/>
        </w:tabs>
        <w:spacing w:after="0" w:line="360" w:lineRule="auto"/>
        <w:rPr>
          <w:rFonts w:ascii="Arial" w:hAnsi="Arial" w:cs="Arial"/>
          <w:color w:val="222222"/>
          <w:sz w:val="24"/>
          <w:szCs w:val="24"/>
        </w:rPr>
      </w:pPr>
      <w:r w:rsidRPr="00FB0F09">
        <w:rPr>
          <w:rFonts w:ascii="Arial" w:hAnsi="Arial" w:cs="Arial"/>
          <w:sz w:val="24"/>
          <w:szCs w:val="24"/>
        </w:rPr>
        <w:t>5.4.1</w:t>
      </w:r>
      <w:r w:rsidRPr="00FB0F09">
        <w:rPr>
          <w:rFonts w:ascii="Arial" w:hAnsi="Arial" w:cs="Arial"/>
          <w:sz w:val="24"/>
          <w:szCs w:val="24"/>
        </w:rPr>
        <w:tab/>
        <w:t>Definición</w:t>
      </w:r>
    </w:p>
    <w:p w:rsidR="00FB0F09" w:rsidRPr="00FB0F09" w:rsidRDefault="00FB0F09" w:rsidP="000A5246">
      <w:pPr>
        <w:pStyle w:val="Lista2"/>
        <w:tabs>
          <w:tab w:val="left" w:pos="993"/>
        </w:tabs>
        <w:spacing w:after="0" w:line="360" w:lineRule="auto"/>
        <w:rPr>
          <w:rFonts w:ascii="Arial" w:hAnsi="Arial" w:cs="Arial"/>
          <w:color w:val="222222"/>
          <w:sz w:val="24"/>
          <w:szCs w:val="24"/>
        </w:rPr>
      </w:pPr>
      <w:r w:rsidRPr="00FB0F09">
        <w:rPr>
          <w:rFonts w:ascii="Arial" w:hAnsi="Arial" w:cs="Arial"/>
          <w:sz w:val="24"/>
          <w:szCs w:val="24"/>
        </w:rPr>
        <w:t>5.4.2</w:t>
      </w:r>
      <w:r w:rsidRPr="00FB0F09">
        <w:rPr>
          <w:rFonts w:ascii="Arial" w:hAnsi="Arial" w:cs="Arial"/>
          <w:sz w:val="24"/>
          <w:szCs w:val="24"/>
        </w:rPr>
        <w:tab/>
        <w:t>¿Porqué utilizar patrones de diseño?</w:t>
      </w:r>
    </w:p>
    <w:commentRangeEnd w:id="8"/>
    <w:p w:rsidR="00FB0F09" w:rsidRPr="00FB0F09" w:rsidRDefault="00FB0F09" w:rsidP="000A5246">
      <w:pPr>
        <w:pStyle w:val="Lista2"/>
        <w:tabs>
          <w:tab w:val="left" w:pos="993"/>
        </w:tabs>
        <w:spacing w:after="0" w:line="360" w:lineRule="auto"/>
        <w:rPr>
          <w:rFonts w:ascii="Arial" w:hAnsi="Arial" w:cs="Arial"/>
          <w:color w:val="222222"/>
          <w:sz w:val="24"/>
          <w:szCs w:val="24"/>
        </w:rPr>
      </w:pPr>
      <w:r w:rsidRPr="00FB0F09">
        <w:rPr>
          <w:rStyle w:val="Refdecomentario"/>
        </w:rPr>
        <w:commentReference w:id="8"/>
      </w:r>
      <w:r w:rsidRPr="00FB0F09">
        <w:rPr>
          <w:rFonts w:ascii="Arial" w:hAnsi="Arial" w:cs="Arial"/>
          <w:sz w:val="24"/>
          <w:szCs w:val="24"/>
        </w:rPr>
        <w:t>5.4.3</w:t>
      </w:r>
      <w:r w:rsidRPr="00FB0F09">
        <w:rPr>
          <w:rFonts w:ascii="Arial" w:hAnsi="Arial" w:cs="Arial"/>
          <w:sz w:val="24"/>
          <w:szCs w:val="24"/>
        </w:rPr>
        <w:tab/>
        <w:t>Desventajas de utilizar patrones de diseño</w:t>
      </w:r>
    </w:p>
    <w:p w:rsidR="00FB0F09" w:rsidRPr="0050261A" w:rsidRDefault="00FB0F09" w:rsidP="00FB0F09">
      <w:pPr>
        <w:pStyle w:val="normal0"/>
        <w:spacing w:after="0" w:line="360" w:lineRule="auto"/>
        <w:rPr>
          <w:rFonts w:ascii="Arial" w:eastAsia="Arial" w:hAnsi="Arial" w:cs="Arial"/>
          <w:sz w:val="24"/>
          <w:szCs w:val="24"/>
        </w:rPr>
      </w:pPr>
    </w:p>
    <w:p w:rsidR="00FB0F09" w:rsidRPr="0050261A" w:rsidRDefault="00FB0F09" w:rsidP="00FB0F09">
      <w:pPr>
        <w:pStyle w:val="normal0"/>
        <w:spacing w:after="0" w:line="360" w:lineRule="auto"/>
        <w:rPr>
          <w:rFonts w:ascii="Arial" w:eastAsia="Arial" w:hAnsi="Arial" w:cs="Arial"/>
          <w:sz w:val="24"/>
          <w:szCs w:val="24"/>
        </w:rPr>
      </w:pPr>
      <w:r>
        <w:rPr>
          <w:rFonts w:ascii="Arial" w:eastAsia="Arial" w:hAnsi="Arial" w:cs="Arial"/>
          <w:sz w:val="24"/>
          <w:szCs w:val="24"/>
        </w:rPr>
        <w:t>4.9</w:t>
      </w:r>
      <w:commentRangeStart w:id="9"/>
      <w:r w:rsidRPr="0050261A">
        <w:rPr>
          <w:rFonts w:ascii="Arial" w:eastAsia="Arial" w:hAnsi="Arial" w:cs="Arial"/>
          <w:sz w:val="24"/>
          <w:szCs w:val="24"/>
        </w:rPr>
        <w:tab/>
      </w:r>
      <w:r w:rsidR="0036575C">
        <w:rPr>
          <w:rFonts w:ascii="Arial" w:eastAsia="Arial" w:hAnsi="Arial" w:cs="Arial"/>
          <w:sz w:val="24"/>
          <w:szCs w:val="24"/>
        </w:rPr>
        <w:t>Base de Datos</w:t>
      </w:r>
      <w:r w:rsidRPr="0050261A">
        <w:rPr>
          <w:rFonts w:ascii="Arial" w:eastAsia="Arial" w:hAnsi="Arial" w:cs="Arial"/>
          <w:sz w:val="24"/>
          <w:szCs w:val="24"/>
        </w:rPr>
        <w:t xml:space="preserve"> (Decir si vas a utilizar SQL Server, postgreSQL,etc) </w:t>
      </w:r>
    </w:p>
    <w:p w:rsidR="00FB0F09" w:rsidRPr="0050261A" w:rsidRDefault="0036575C" w:rsidP="000A5246">
      <w:pPr>
        <w:pStyle w:val="normal0"/>
        <w:tabs>
          <w:tab w:val="left" w:pos="993"/>
        </w:tabs>
        <w:spacing w:after="0" w:line="360" w:lineRule="auto"/>
        <w:ind w:left="284"/>
        <w:rPr>
          <w:rFonts w:ascii="Arial" w:eastAsia="Arial" w:hAnsi="Arial" w:cs="Arial"/>
          <w:sz w:val="24"/>
          <w:szCs w:val="24"/>
        </w:rPr>
      </w:pPr>
      <w:r>
        <w:rPr>
          <w:rFonts w:ascii="Arial" w:eastAsia="Arial" w:hAnsi="Arial" w:cs="Arial"/>
          <w:sz w:val="24"/>
          <w:szCs w:val="24"/>
        </w:rPr>
        <w:t>4.9</w:t>
      </w:r>
      <w:r w:rsidR="00FB0F09" w:rsidRPr="0050261A">
        <w:rPr>
          <w:rFonts w:ascii="Arial" w:eastAsia="Arial" w:hAnsi="Arial" w:cs="Arial"/>
          <w:sz w:val="24"/>
          <w:szCs w:val="24"/>
        </w:rPr>
        <w:t>.1</w:t>
      </w:r>
      <w:r w:rsidR="00FB0F09" w:rsidRPr="0050261A">
        <w:rPr>
          <w:rFonts w:ascii="Arial" w:eastAsia="Arial" w:hAnsi="Arial" w:cs="Arial"/>
          <w:sz w:val="24"/>
          <w:szCs w:val="24"/>
        </w:rPr>
        <w:tab/>
        <w:t>Triggers</w:t>
      </w:r>
      <w:r w:rsidR="00FB0F09">
        <w:rPr>
          <w:rFonts w:ascii="Arial" w:eastAsia="Arial" w:hAnsi="Arial" w:cs="Arial"/>
          <w:sz w:val="24"/>
          <w:szCs w:val="24"/>
        </w:rPr>
        <w:t xml:space="preserve"> (hablar de si vas a utilizar triggers o store procedures)</w:t>
      </w:r>
    </w:p>
    <w:p w:rsidR="00FB0F09" w:rsidRPr="0050261A" w:rsidRDefault="0036575C" w:rsidP="000A5246">
      <w:pPr>
        <w:pStyle w:val="normal0"/>
        <w:tabs>
          <w:tab w:val="left" w:pos="993"/>
        </w:tabs>
        <w:spacing w:after="0" w:line="360" w:lineRule="auto"/>
        <w:ind w:left="284"/>
        <w:rPr>
          <w:rFonts w:ascii="Arial" w:eastAsia="Arial" w:hAnsi="Arial" w:cs="Arial"/>
          <w:sz w:val="24"/>
          <w:szCs w:val="24"/>
        </w:rPr>
      </w:pPr>
      <w:r>
        <w:rPr>
          <w:rFonts w:ascii="Arial" w:eastAsia="Arial" w:hAnsi="Arial" w:cs="Arial"/>
          <w:sz w:val="24"/>
          <w:szCs w:val="24"/>
        </w:rPr>
        <w:t>4.9</w:t>
      </w:r>
      <w:r w:rsidR="00FB0F09" w:rsidRPr="0050261A">
        <w:rPr>
          <w:rFonts w:ascii="Arial" w:eastAsia="Arial" w:hAnsi="Arial" w:cs="Arial"/>
          <w:sz w:val="24"/>
          <w:szCs w:val="24"/>
        </w:rPr>
        <w:t>.2</w:t>
      </w:r>
      <w:r w:rsidR="00FB0F09" w:rsidRPr="0050261A">
        <w:rPr>
          <w:rFonts w:ascii="Arial" w:eastAsia="Arial" w:hAnsi="Arial" w:cs="Arial"/>
          <w:sz w:val="24"/>
          <w:szCs w:val="24"/>
        </w:rPr>
        <w:tab/>
        <w:t>Store Procedures</w:t>
      </w:r>
      <w:r w:rsidR="00FB0F09">
        <w:rPr>
          <w:rFonts w:ascii="Arial" w:eastAsia="Arial" w:hAnsi="Arial" w:cs="Arial"/>
          <w:sz w:val="24"/>
          <w:szCs w:val="24"/>
        </w:rPr>
        <w:t xml:space="preserve"> (hablar de si vas a utilizar triggers o store procedures)</w:t>
      </w:r>
    </w:p>
    <w:p w:rsidR="00FB0F09" w:rsidRPr="0050261A" w:rsidRDefault="0036575C" w:rsidP="000A5246">
      <w:pPr>
        <w:pStyle w:val="normal0"/>
        <w:tabs>
          <w:tab w:val="left" w:pos="993"/>
        </w:tabs>
        <w:spacing w:after="0" w:line="360" w:lineRule="auto"/>
        <w:ind w:left="284"/>
        <w:rPr>
          <w:rFonts w:ascii="Arial" w:eastAsia="Arial" w:hAnsi="Arial" w:cs="Arial"/>
          <w:sz w:val="24"/>
          <w:szCs w:val="24"/>
        </w:rPr>
      </w:pPr>
      <w:r>
        <w:rPr>
          <w:rFonts w:ascii="Arial" w:eastAsia="Arial" w:hAnsi="Arial" w:cs="Arial"/>
          <w:sz w:val="24"/>
          <w:szCs w:val="24"/>
        </w:rPr>
        <w:t>4.9</w:t>
      </w:r>
      <w:r w:rsidR="00FB0F09" w:rsidRPr="0050261A">
        <w:rPr>
          <w:rFonts w:ascii="Arial" w:eastAsia="Arial" w:hAnsi="Arial" w:cs="Arial"/>
          <w:sz w:val="24"/>
          <w:szCs w:val="24"/>
        </w:rPr>
        <w:t>.3</w:t>
      </w:r>
      <w:r w:rsidR="00FB0F09" w:rsidRPr="0050261A">
        <w:rPr>
          <w:rFonts w:ascii="Arial" w:eastAsia="Arial" w:hAnsi="Arial" w:cs="Arial"/>
          <w:sz w:val="24"/>
          <w:szCs w:val="24"/>
        </w:rPr>
        <w:tab/>
        <w:t xml:space="preserve">¿Porqué postgreSQL, y no SQL Server, Oracle, o MySQL?5.3.4 </w:t>
      </w:r>
    </w:p>
    <w:p w:rsidR="00FB0F09" w:rsidRPr="00E352A3" w:rsidRDefault="0036575C" w:rsidP="000A5246">
      <w:pPr>
        <w:pStyle w:val="normal0"/>
        <w:tabs>
          <w:tab w:val="left" w:pos="993"/>
        </w:tabs>
        <w:spacing w:after="0" w:line="360" w:lineRule="auto"/>
        <w:ind w:left="284"/>
        <w:rPr>
          <w:rFonts w:ascii="Arial" w:eastAsia="Arial" w:hAnsi="Arial" w:cs="Arial"/>
          <w:sz w:val="24"/>
          <w:szCs w:val="24"/>
        </w:rPr>
      </w:pPr>
      <w:r>
        <w:rPr>
          <w:rFonts w:ascii="Arial" w:eastAsia="Arial" w:hAnsi="Arial" w:cs="Arial"/>
          <w:sz w:val="24"/>
          <w:szCs w:val="24"/>
        </w:rPr>
        <w:t>4.9</w:t>
      </w:r>
      <w:r w:rsidR="00FB0F09" w:rsidRPr="0050261A">
        <w:rPr>
          <w:rFonts w:ascii="Arial" w:eastAsia="Arial" w:hAnsi="Arial" w:cs="Arial"/>
          <w:sz w:val="24"/>
          <w:szCs w:val="24"/>
        </w:rPr>
        <w:t>.4</w:t>
      </w:r>
      <w:r w:rsidR="00FB0F09" w:rsidRPr="0050261A">
        <w:rPr>
          <w:rFonts w:ascii="Arial" w:eastAsia="Arial" w:hAnsi="Arial" w:cs="Arial"/>
          <w:sz w:val="24"/>
          <w:szCs w:val="24"/>
        </w:rPr>
        <w:tab/>
        <w:t>¿Porqué no utilizar una base de datos relacional?</w:t>
      </w:r>
      <w:r w:rsidR="00FB0F09" w:rsidRPr="00E352A3">
        <w:rPr>
          <w:rFonts w:ascii="Arial" w:eastAsia="Arial" w:hAnsi="Arial" w:cs="Arial"/>
          <w:sz w:val="24"/>
          <w:szCs w:val="24"/>
        </w:rPr>
        <w:t xml:space="preserve">                                                              </w:t>
      </w:r>
    </w:p>
    <w:p w:rsidR="00FB0F09" w:rsidRDefault="00FB0F09" w:rsidP="000A5246">
      <w:pPr>
        <w:pStyle w:val="normal0"/>
        <w:numPr>
          <w:ilvl w:val="2"/>
          <w:numId w:val="46"/>
        </w:numPr>
        <w:spacing w:after="0" w:line="360" w:lineRule="auto"/>
        <w:ind w:left="993" w:hanging="709"/>
        <w:jc w:val="both"/>
        <w:rPr>
          <w:rFonts w:ascii="Arial" w:hAnsi="Arial" w:cs="Arial"/>
          <w:sz w:val="24"/>
          <w:szCs w:val="24"/>
        </w:rPr>
      </w:pPr>
      <w:r>
        <w:rPr>
          <w:rFonts w:ascii="Arial" w:hAnsi="Arial" w:cs="Arial"/>
          <w:sz w:val="24"/>
          <w:szCs w:val="24"/>
        </w:rPr>
        <w:lastRenderedPageBreak/>
        <w:t>¿Porque no usar un framework de base de datos como Hibernate o Ibatis?</w:t>
      </w:r>
    </w:p>
    <w:commentRangeEnd w:id="9"/>
    <w:p w:rsidR="00FB0F09" w:rsidRDefault="00FB0F09" w:rsidP="00FB0F09">
      <w:pPr>
        <w:pStyle w:val="normal0"/>
        <w:spacing w:after="0" w:line="360" w:lineRule="auto"/>
        <w:rPr>
          <w:rFonts w:ascii="Arial" w:hAnsi="Arial" w:cs="Arial"/>
          <w:sz w:val="24"/>
          <w:szCs w:val="24"/>
        </w:rPr>
      </w:pPr>
      <w:r>
        <w:rPr>
          <w:rStyle w:val="Refdecomentario"/>
        </w:rPr>
        <w:commentReference w:id="9"/>
      </w:r>
    </w:p>
    <w:p w:rsidR="00FB0F09" w:rsidRPr="0036575C" w:rsidRDefault="0036575C" w:rsidP="0036575C">
      <w:pPr>
        <w:spacing w:after="0" w:line="360" w:lineRule="auto"/>
        <w:jc w:val="both"/>
        <w:rPr>
          <w:rFonts w:ascii="Arial" w:hAnsi="Arial" w:cs="Arial"/>
          <w:b/>
          <w:sz w:val="24"/>
          <w:szCs w:val="24"/>
          <w:lang w:val="en-US"/>
        </w:rPr>
      </w:pPr>
      <w:r w:rsidRPr="0036575C">
        <w:rPr>
          <w:rFonts w:ascii="Arial" w:hAnsi="Arial" w:cs="Arial"/>
          <w:b/>
          <w:sz w:val="24"/>
          <w:szCs w:val="24"/>
          <w:lang w:val="en-US"/>
        </w:rPr>
        <w:t xml:space="preserve">5. </w:t>
      </w:r>
      <w:commentRangeStart w:id="10"/>
      <w:r w:rsidR="00FB0F09" w:rsidRPr="0036575C">
        <w:rPr>
          <w:rFonts w:ascii="Arial" w:hAnsi="Arial" w:cs="Arial"/>
          <w:b/>
          <w:sz w:val="24"/>
          <w:szCs w:val="24"/>
          <w:lang w:val="en-US"/>
        </w:rPr>
        <w:t>Servicios Web</w:t>
      </w:r>
      <w:commentRangeEnd w:id="10"/>
      <w:r w:rsidR="00FB0F09">
        <w:rPr>
          <w:rStyle w:val="Refdecomentario"/>
        </w:rPr>
        <w:commentReference w:id="10"/>
      </w:r>
    </w:p>
    <w:p w:rsidR="00FB0F09" w:rsidRPr="00320C2E" w:rsidRDefault="0036575C" w:rsidP="00FB0F09">
      <w:pPr>
        <w:pStyle w:val="Lista2"/>
        <w:spacing w:after="0" w:line="360" w:lineRule="auto"/>
        <w:rPr>
          <w:rFonts w:ascii="Arial" w:hAnsi="Arial" w:cs="Arial"/>
          <w:sz w:val="24"/>
          <w:szCs w:val="24"/>
          <w:lang w:val="en-US"/>
        </w:rPr>
      </w:pPr>
      <w:r w:rsidRPr="0036575C">
        <w:rPr>
          <w:rFonts w:ascii="Arial" w:hAnsi="Arial" w:cs="Arial"/>
          <w:sz w:val="24"/>
          <w:szCs w:val="24"/>
          <w:lang w:val="en-US"/>
        </w:rPr>
        <w:t>5.1.</w:t>
      </w:r>
      <w:r w:rsidR="00FB0F09" w:rsidRPr="0036575C">
        <w:rPr>
          <w:rFonts w:ascii="Arial" w:hAnsi="Arial" w:cs="Arial"/>
          <w:sz w:val="24"/>
          <w:szCs w:val="24"/>
          <w:lang w:val="en-US"/>
        </w:rPr>
        <w:tab/>
        <w:t>¿REST, SOAP, Restful, API r</w:t>
      </w:r>
      <w:r w:rsidR="00FB0F09" w:rsidRPr="00320C2E">
        <w:rPr>
          <w:rFonts w:ascii="Arial" w:hAnsi="Arial" w:cs="Arial"/>
          <w:sz w:val="24"/>
          <w:szCs w:val="24"/>
          <w:lang w:val="en-US"/>
        </w:rPr>
        <w:t xml:space="preserve">est?  </w:t>
      </w:r>
    </w:p>
    <w:p w:rsidR="00FB0F09" w:rsidRPr="00E352A3" w:rsidRDefault="0036575C" w:rsidP="00FB0F09">
      <w:pPr>
        <w:pStyle w:val="Lista2"/>
        <w:spacing w:after="0" w:line="360" w:lineRule="auto"/>
        <w:rPr>
          <w:rFonts w:ascii="Arial" w:hAnsi="Arial" w:cs="Arial"/>
          <w:sz w:val="24"/>
          <w:szCs w:val="24"/>
        </w:rPr>
      </w:pPr>
      <w:r>
        <w:rPr>
          <w:rFonts w:ascii="Arial" w:hAnsi="Arial" w:cs="Arial"/>
          <w:sz w:val="24"/>
          <w:szCs w:val="24"/>
        </w:rPr>
        <w:t>5.2</w:t>
      </w:r>
      <w:r w:rsidR="00FB0F09" w:rsidRPr="00E352A3">
        <w:rPr>
          <w:rFonts w:ascii="Arial" w:hAnsi="Arial" w:cs="Arial"/>
          <w:sz w:val="24"/>
          <w:szCs w:val="24"/>
        </w:rPr>
        <w:tab/>
        <w:t xml:space="preserve">¿Porqué REST y no SOAP? </w:t>
      </w:r>
    </w:p>
    <w:p w:rsidR="00FB0F09" w:rsidRPr="00E352A3" w:rsidRDefault="0036575C" w:rsidP="00FB0F09">
      <w:pPr>
        <w:pStyle w:val="Lista2"/>
        <w:spacing w:after="0" w:line="360" w:lineRule="auto"/>
        <w:rPr>
          <w:rFonts w:ascii="Arial" w:hAnsi="Arial" w:cs="Arial"/>
          <w:sz w:val="24"/>
          <w:szCs w:val="24"/>
        </w:rPr>
      </w:pPr>
      <w:r>
        <w:rPr>
          <w:rFonts w:ascii="Arial" w:hAnsi="Arial" w:cs="Arial"/>
          <w:sz w:val="24"/>
          <w:szCs w:val="24"/>
        </w:rPr>
        <w:t>5.3</w:t>
      </w:r>
      <w:r w:rsidR="00FB0F09" w:rsidRPr="00E352A3">
        <w:rPr>
          <w:rFonts w:ascii="Arial" w:hAnsi="Arial" w:cs="Arial"/>
          <w:sz w:val="24"/>
          <w:szCs w:val="24"/>
        </w:rPr>
        <w:tab/>
        <w:t>Ventajas y desventajas</w:t>
      </w:r>
    </w:p>
    <w:p w:rsid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0000FF"/>
          <w:sz w:val="24"/>
          <w:szCs w:val="24"/>
        </w:rPr>
      </w:pPr>
    </w:p>
    <w:p w:rsidR="00FB0F09" w:rsidRPr="00CB0787" w:rsidRDefault="00FB0F09" w:rsidP="00FB0F09">
      <w:pPr>
        <w:pStyle w:val="Textoindependiente"/>
        <w:spacing w:after="0" w:line="360" w:lineRule="auto"/>
        <w:rPr>
          <w:rFonts w:ascii="Arial" w:hAnsi="Arial" w:cs="Arial"/>
          <w:b/>
          <w:color w:val="222222"/>
          <w:sz w:val="24"/>
          <w:szCs w:val="24"/>
        </w:rPr>
      </w:pPr>
      <w:r>
        <w:rPr>
          <w:rFonts w:ascii="Arial" w:hAnsi="Arial" w:cs="Arial"/>
          <w:b/>
          <w:sz w:val="24"/>
          <w:szCs w:val="24"/>
        </w:rPr>
        <w:t xml:space="preserve">6. </w:t>
      </w:r>
      <w:r w:rsidRPr="00CB0787">
        <w:rPr>
          <w:rFonts w:ascii="Arial" w:hAnsi="Arial" w:cs="Arial"/>
          <w:b/>
          <w:sz w:val="24"/>
          <w:szCs w:val="24"/>
        </w:rPr>
        <w:t>Pruebas de las aplicaciones</w:t>
      </w:r>
    </w:p>
    <w:p w:rsidR="00FB0F09" w:rsidRPr="004D7C63" w:rsidRDefault="00FB0F09" w:rsidP="00FB0F09">
      <w:pPr>
        <w:pStyle w:val="Lista"/>
        <w:spacing w:after="0" w:line="360" w:lineRule="auto"/>
        <w:rPr>
          <w:rFonts w:ascii="Arial" w:hAnsi="Arial" w:cs="Arial"/>
          <w:color w:val="222222"/>
          <w:sz w:val="24"/>
          <w:szCs w:val="24"/>
          <w:lang w:val="en-US"/>
        </w:rPr>
      </w:pPr>
      <w:r w:rsidRPr="004D7C63">
        <w:rPr>
          <w:rFonts w:ascii="Arial" w:hAnsi="Arial" w:cs="Arial"/>
          <w:b/>
          <w:bCs/>
          <w:sz w:val="24"/>
          <w:szCs w:val="24"/>
          <w:lang w:val="en-US"/>
        </w:rPr>
        <w:t>6.1</w:t>
      </w:r>
      <w:r w:rsidRPr="004D7C63">
        <w:rPr>
          <w:rFonts w:ascii="Arial" w:hAnsi="Arial" w:cs="Arial"/>
          <w:b/>
          <w:bCs/>
          <w:sz w:val="24"/>
          <w:szCs w:val="24"/>
          <w:lang w:val="en-US"/>
        </w:rPr>
        <w:tab/>
      </w:r>
      <w:commentRangeStart w:id="11"/>
      <w:r w:rsidRPr="004D7C63">
        <w:rPr>
          <w:rFonts w:ascii="Arial" w:hAnsi="Arial" w:cs="Arial"/>
          <w:b/>
          <w:bCs/>
          <w:sz w:val="24"/>
          <w:szCs w:val="24"/>
          <w:lang w:val="en-US"/>
        </w:rPr>
        <w:t>Metodología a utilizar: </w:t>
      </w:r>
      <w:r w:rsidRPr="004D7C63">
        <w:rPr>
          <w:rFonts w:ascii="Arial" w:hAnsi="Arial" w:cs="Arial"/>
          <w:sz w:val="24"/>
          <w:szCs w:val="24"/>
          <w:lang w:val="en-US"/>
        </w:rPr>
        <w:t>TDD(Test Driven Development)</w:t>
      </w:r>
      <w:commentRangeEnd w:id="11"/>
      <w:r>
        <w:rPr>
          <w:rStyle w:val="Refdecomentario"/>
        </w:rPr>
        <w:commentReference w:id="11"/>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w:t>
      </w:r>
      <w:r w:rsidRPr="00E352A3">
        <w:rPr>
          <w:rFonts w:ascii="Arial" w:hAnsi="Arial" w:cs="Arial"/>
          <w:sz w:val="24"/>
          <w:szCs w:val="24"/>
        </w:rPr>
        <w:t>.1</w:t>
      </w:r>
      <w:r w:rsidRPr="00E352A3">
        <w:rPr>
          <w:rFonts w:ascii="Arial" w:hAnsi="Arial" w:cs="Arial"/>
          <w:sz w:val="24"/>
          <w:szCs w:val="24"/>
        </w:rPr>
        <w:tab/>
        <w:t>Definición</w:t>
      </w:r>
    </w:p>
    <w:p w:rsidR="00FB0F09" w:rsidRPr="00E352A3" w:rsidRDefault="00FB0F09" w:rsidP="000A5246">
      <w:pPr>
        <w:pStyle w:val="Lista2"/>
        <w:tabs>
          <w:tab w:val="left" w:pos="993"/>
        </w:tabs>
        <w:spacing w:after="0" w:line="360" w:lineRule="auto"/>
        <w:rPr>
          <w:rFonts w:ascii="Arial" w:hAnsi="Arial" w:cs="Arial"/>
          <w:sz w:val="24"/>
          <w:szCs w:val="24"/>
        </w:rPr>
      </w:pPr>
      <w:r>
        <w:rPr>
          <w:rFonts w:ascii="Arial" w:hAnsi="Arial" w:cs="Arial"/>
          <w:sz w:val="24"/>
          <w:szCs w:val="24"/>
        </w:rPr>
        <w:t>6.1.2</w:t>
      </w:r>
      <w:r w:rsidRPr="00E352A3">
        <w:rPr>
          <w:rFonts w:ascii="Arial" w:hAnsi="Arial" w:cs="Arial"/>
          <w:sz w:val="24"/>
          <w:szCs w:val="24"/>
        </w:rPr>
        <w:tab/>
        <w:t>Historia</w:t>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6.1.3</w:t>
      </w:r>
      <w:r w:rsidRPr="00E352A3">
        <w:rPr>
          <w:rFonts w:ascii="Arial" w:hAnsi="Arial" w:cs="Arial"/>
          <w:sz w:val="24"/>
          <w:szCs w:val="24"/>
        </w:rPr>
        <w:tab/>
        <w:t>¿Porqué seleccionar TDD?</w:t>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6.1.4</w:t>
      </w:r>
      <w:r w:rsidRPr="00E352A3">
        <w:rPr>
          <w:rFonts w:ascii="Arial" w:hAnsi="Arial" w:cs="Arial"/>
          <w:sz w:val="24"/>
          <w:szCs w:val="24"/>
        </w:rPr>
        <w:tab/>
        <w:t>¿Cómo se instala?</w:t>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6.1.5</w:t>
      </w:r>
      <w:r w:rsidRPr="00E352A3">
        <w:rPr>
          <w:rFonts w:ascii="Arial" w:hAnsi="Arial" w:cs="Arial"/>
          <w:sz w:val="24"/>
          <w:szCs w:val="24"/>
        </w:rPr>
        <w:tab/>
        <w:t>¿Cómo se utiliza?</w:t>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6.1.6</w:t>
      </w:r>
      <w:r w:rsidRPr="00E352A3">
        <w:rPr>
          <w:rFonts w:ascii="Arial" w:hAnsi="Arial" w:cs="Arial"/>
          <w:sz w:val="24"/>
          <w:szCs w:val="24"/>
        </w:rPr>
        <w:tab/>
        <w:t>Depurar errores en TDD</w:t>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6.1.7</w:t>
      </w:r>
      <w:r w:rsidRPr="00E352A3">
        <w:rPr>
          <w:rFonts w:ascii="Arial" w:hAnsi="Arial" w:cs="Arial"/>
          <w:sz w:val="24"/>
          <w:szCs w:val="24"/>
        </w:rPr>
        <w:tab/>
        <w:t>Ventajas</w:t>
      </w:r>
    </w:p>
    <w:p w:rsidR="00FB0F09" w:rsidRPr="00E352A3" w:rsidRDefault="00FB0F09" w:rsidP="000A5246">
      <w:pPr>
        <w:pStyle w:val="Lista2"/>
        <w:tabs>
          <w:tab w:val="left" w:pos="993"/>
        </w:tabs>
        <w:spacing w:after="0" w:line="360" w:lineRule="auto"/>
        <w:rPr>
          <w:rFonts w:ascii="Arial" w:hAnsi="Arial" w:cs="Arial"/>
          <w:color w:val="222222"/>
          <w:sz w:val="24"/>
          <w:szCs w:val="24"/>
        </w:rPr>
      </w:pPr>
      <w:r>
        <w:rPr>
          <w:rFonts w:ascii="Arial" w:hAnsi="Arial" w:cs="Arial"/>
          <w:sz w:val="24"/>
          <w:szCs w:val="24"/>
        </w:rPr>
        <w:t>6.1.8</w:t>
      </w:r>
      <w:r w:rsidRPr="00E352A3">
        <w:rPr>
          <w:rFonts w:ascii="Arial" w:hAnsi="Arial" w:cs="Arial"/>
          <w:sz w:val="24"/>
          <w:szCs w:val="24"/>
        </w:rPr>
        <w:tab/>
        <w:t>Desventajas</w:t>
      </w:r>
    </w:p>
    <w:p w:rsidR="00FB0F09" w:rsidRDefault="00FB0F09" w:rsidP="00FB0F09">
      <w:pPr>
        <w:pStyle w:val="normal0"/>
        <w:spacing w:after="0" w:line="360" w:lineRule="auto"/>
        <w:rPr>
          <w:rFonts w:ascii="Arial" w:hAnsi="Arial" w:cs="Arial"/>
          <w:sz w:val="24"/>
          <w:szCs w:val="24"/>
        </w:rPr>
      </w:pPr>
    </w:p>
    <w:p w:rsidR="00FB0F09" w:rsidRPr="009845EA"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b/>
          <w:sz w:val="24"/>
          <w:szCs w:val="24"/>
        </w:rPr>
      </w:pPr>
      <w:r>
        <w:rPr>
          <w:rFonts w:ascii="Arial" w:hAnsi="Arial" w:cs="Arial"/>
          <w:b/>
          <w:sz w:val="24"/>
          <w:szCs w:val="24"/>
        </w:rPr>
        <w:t xml:space="preserve">7. </w:t>
      </w:r>
      <w:r w:rsidRPr="009845EA">
        <w:rPr>
          <w:rFonts w:ascii="Arial" w:hAnsi="Arial" w:cs="Arial"/>
          <w:b/>
          <w:sz w:val="24"/>
          <w:szCs w:val="24"/>
        </w:rPr>
        <w:t>Entregables preliminares</w:t>
      </w:r>
    </w:p>
    <w:p w:rsidR="00FB0F09" w:rsidRPr="00E352A3" w:rsidRDefault="00FB0F09" w:rsidP="000A5246">
      <w:pPr>
        <w:pStyle w:val="Lista"/>
        <w:spacing w:after="0" w:line="360" w:lineRule="auto"/>
        <w:ind w:left="567"/>
        <w:rPr>
          <w:rFonts w:ascii="Arial" w:hAnsi="Arial" w:cs="Arial"/>
          <w:sz w:val="24"/>
          <w:szCs w:val="24"/>
        </w:rPr>
      </w:pPr>
      <w:r>
        <w:rPr>
          <w:rFonts w:ascii="Arial" w:hAnsi="Arial" w:cs="Arial"/>
          <w:b/>
          <w:bCs/>
          <w:sz w:val="24"/>
          <w:szCs w:val="24"/>
        </w:rPr>
        <w:t xml:space="preserve">7.1 </w:t>
      </w:r>
      <w:commentRangeStart w:id="12"/>
      <w:r w:rsidRPr="00E352A3">
        <w:rPr>
          <w:rFonts w:ascii="Arial" w:hAnsi="Arial" w:cs="Arial"/>
          <w:sz w:val="24"/>
          <w:szCs w:val="24"/>
        </w:rPr>
        <w:t>Diagrama de casos de uso</w:t>
      </w:r>
      <w:commentRangeEnd w:id="12"/>
      <w:r>
        <w:rPr>
          <w:rStyle w:val="Refdecomentario"/>
        </w:rPr>
        <w:commentReference w:id="12"/>
      </w:r>
      <w:r w:rsidRPr="00E352A3">
        <w:rPr>
          <w:rFonts w:ascii="Arial" w:hAnsi="Arial" w:cs="Arial"/>
          <w:sz w:val="24"/>
          <w:szCs w:val="24"/>
        </w:rPr>
        <w:t xml:space="preserve">:  </w:t>
      </w:r>
    </w:p>
    <w:p w:rsidR="00FB0F09" w:rsidRPr="00E352A3" w:rsidRDefault="00FB0F09" w:rsidP="000A5246">
      <w:pPr>
        <w:pStyle w:val="Lista3"/>
        <w:spacing w:after="0" w:line="360" w:lineRule="auto"/>
        <w:ind w:left="567"/>
        <w:rPr>
          <w:rFonts w:ascii="Arial" w:hAnsi="Arial" w:cs="Arial"/>
          <w:sz w:val="24"/>
          <w:szCs w:val="24"/>
        </w:rPr>
      </w:pPr>
      <w:r>
        <w:rPr>
          <w:rFonts w:ascii="Arial" w:hAnsi="Arial" w:cs="Arial"/>
          <w:sz w:val="24"/>
          <w:szCs w:val="24"/>
        </w:rPr>
        <w:t xml:space="preserve">7.2 </w:t>
      </w:r>
      <w:commentRangeStart w:id="13"/>
      <w:r w:rsidRPr="00E352A3">
        <w:rPr>
          <w:rFonts w:ascii="Arial" w:hAnsi="Arial" w:cs="Arial"/>
          <w:sz w:val="24"/>
          <w:szCs w:val="24"/>
        </w:rPr>
        <w:t>Diagrama de clases</w:t>
      </w:r>
      <w:commentRangeEnd w:id="13"/>
      <w:r w:rsidRPr="00E352A3">
        <w:rPr>
          <w:rStyle w:val="Refdecomentario"/>
          <w:rFonts w:ascii="Arial" w:hAnsi="Arial" w:cs="Arial"/>
          <w:sz w:val="24"/>
          <w:szCs w:val="24"/>
        </w:rPr>
        <w:commentReference w:id="13"/>
      </w:r>
    </w:p>
    <w:p w:rsidR="00FB0F09" w:rsidRPr="00E352A3" w:rsidRDefault="00FB0F09" w:rsidP="000A5246">
      <w:pPr>
        <w:pStyle w:val="Lista4"/>
        <w:spacing w:after="0" w:line="360" w:lineRule="auto"/>
        <w:ind w:left="567"/>
        <w:rPr>
          <w:rFonts w:ascii="Arial" w:hAnsi="Arial" w:cs="Arial"/>
          <w:color w:val="222222"/>
          <w:sz w:val="24"/>
          <w:szCs w:val="24"/>
        </w:rPr>
      </w:pPr>
      <w:r>
        <w:rPr>
          <w:rFonts w:ascii="Arial" w:hAnsi="Arial" w:cs="Arial"/>
          <w:sz w:val="24"/>
          <w:szCs w:val="24"/>
        </w:rPr>
        <w:t xml:space="preserve"> 7.3 </w:t>
      </w:r>
      <w:commentRangeStart w:id="14"/>
      <w:r w:rsidRPr="00E352A3">
        <w:rPr>
          <w:rFonts w:ascii="Arial" w:hAnsi="Arial" w:cs="Arial"/>
          <w:sz w:val="24"/>
          <w:szCs w:val="24"/>
        </w:rPr>
        <w:t>Modelo de datos: </w:t>
      </w:r>
      <w:commentRangeEnd w:id="14"/>
      <w:r w:rsidRPr="00E352A3">
        <w:rPr>
          <w:rStyle w:val="Refdecomentario"/>
          <w:rFonts w:ascii="Arial" w:hAnsi="Arial" w:cs="Arial"/>
          <w:sz w:val="24"/>
          <w:szCs w:val="24"/>
        </w:rPr>
        <w:commentReference w:id="14"/>
      </w:r>
    </w:p>
    <w:p w:rsidR="00FB0F09" w:rsidRPr="00E352A3" w:rsidRDefault="00FB0F09" w:rsidP="000A5246">
      <w:pPr>
        <w:pStyle w:val="Lista3"/>
        <w:spacing w:after="0" w:line="360" w:lineRule="auto"/>
        <w:ind w:left="567"/>
        <w:rPr>
          <w:rFonts w:ascii="Arial" w:hAnsi="Arial" w:cs="Arial"/>
          <w:sz w:val="24"/>
          <w:szCs w:val="24"/>
        </w:rPr>
      </w:pPr>
      <w:r>
        <w:rPr>
          <w:rFonts w:ascii="Arial" w:hAnsi="Arial" w:cs="Arial"/>
          <w:sz w:val="24"/>
          <w:szCs w:val="24"/>
        </w:rPr>
        <w:t xml:space="preserve">7.4 </w:t>
      </w:r>
      <w:commentRangeStart w:id="15"/>
      <w:r w:rsidRPr="00E352A3">
        <w:rPr>
          <w:rFonts w:ascii="Arial" w:hAnsi="Arial" w:cs="Arial"/>
          <w:sz w:val="24"/>
          <w:szCs w:val="24"/>
        </w:rPr>
        <w:t>Diccionario de datos</w:t>
      </w:r>
      <w:commentRangeEnd w:id="15"/>
      <w:r w:rsidRPr="00E352A3">
        <w:rPr>
          <w:rStyle w:val="Refdecomentario"/>
          <w:rFonts w:ascii="Arial" w:hAnsi="Arial" w:cs="Arial"/>
          <w:sz w:val="24"/>
          <w:szCs w:val="24"/>
        </w:rPr>
        <w:commentReference w:id="15"/>
      </w:r>
    </w:p>
    <w:p w:rsidR="00FB0F09" w:rsidRPr="00E352A3" w:rsidRDefault="00FB0F09" w:rsidP="000A5246">
      <w:pPr>
        <w:pStyle w:val="Lista3"/>
        <w:spacing w:after="0" w:line="360" w:lineRule="auto"/>
        <w:ind w:left="567"/>
        <w:rPr>
          <w:rFonts w:ascii="Arial" w:hAnsi="Arial" w:cs="Arial"/>
          <w:sz w:val="24"/>
          <w:szCs w:val="24"/>
        </w:rPr>
      </w:pPr>
      <w:r>
        <w:rPr>
          <w:rFonts w:ascii="Arial" w:hAnsi="Arial" w:cs="Arial"/>
          <w:sz w:val="24"/>
          <w:szCs w:val="24"/>
        </w:rPr>
        <w:t xml:space="preserve">7.5 </w:t>
      </w:r>
      <w:r w:rsidRPr="00E352A3">
        <w:rPr>
          <w:rFonts w:ascii="Arial" w:hAnsi="Arial" w:cs="Arial"/>
          <w:sz w:val="24"/>
          <w:szCs w:val="24"/>
        </w:rPr>
        <w:t>Manual de instalación</w:t>
      </w:r>
    </w:p>
    <w:p w:rsidR="00FB0F09" w:rsidRPr="00E352A3" w:rsidRDefault="00FB0F09" w:rsidP="000A5246">
      <w:pPr>
        <w:pStyle w:val="Lista3"/>
        <w:spacing w:after="0" w:line="360" w:lineRule="auto"/>
        <w:ind w:left="567"/>
        <w:rPr>
          <w:rFonts w:ascii="Arial" w:hAnsi="Arial" w:cs="Arial"/>
          <w:color w:val="222222"/>
          <w:sz w:val="24"/>
          <w:szCs w:val="24"/>
        </w:rPr>
      </w:pPr>
      <w:r>
        <w:rPr>
          <w:rFonts w:ascii="Arial" w:hAnsi="Arial" w:cs="Arial"/>
          <w:sz w:val="24"/>
          <w:szCs w:val="24"/>
        </w:rPr>
        <w:t xml:space="preserve">7.6 </w:t>
      </w:r>
      <w:r w:rsidRPr="00E352A3">
        <w:rPr>
          <w:rFonts w:ascii="Arial" w:hAnsi="Arial" w:cs="Arial"/>
          <w:sz w:val="24"/>
          <w:szCs w:val="24"/>
        </w:rPr>
        <w:t xml:space="preserve">Manual de </w:t>
      </w:r>
      <w:commentRangeStart w:id="16"/>
      <w:r w:rsidRPr="00E352A3">
        <w:rPr>
          <w:rFonts w:ascii="Arial" w:hAnsi="Arial" w:cs="Arial"/>
          <w:sz w:val="24"/>
          <w:szCs w:val="24"/>
        </w:rPr>
        <w:t>usuario</w:t>
      </w:r>
      <w:commentRangeEnd w:id="16"/>
      <w:r w:rsidRPr="00E352A3">
        <w:rPr>
          <w:rStyle w:val="Refdecomentario"/>
          <w:rFonts w:ascii="Arial" w:hAnsi="Arial" w:cs="Arial"/>
          <w:sz w:val="24"/>
          <w:szCs w:val="24"/>
        </w:rPr>
        <w:commentReference w:id="16"/>
      </w:r>
    </w:p>
    <w:p w:rsidR="00FB0F09" w:rsidRPr="00E352A3" w:rsidRDefault="00FB0F09" w:rsidP="000A5246">
      <w:pPr>
        <w:pStyle w:val="Lista"/>
        <w:spacing w:after="0" w:line="360" w:lineRule="auto"/>
        <w:ind w:left="567"/>
        <w:rPr>
          <w:rFonts w:ascii="Arial" w:hAnsi="Arial" w:cs="Arial"/>
          <w:color w:val="222222"/>
          <w:sz w:val="24"/>
          <w:szCs w:val="24"/>
        </w:rPr>
      </w:pPr>
      <w:r>
        <w:rPr>
          <w:rFonts w:ascii="Arial" w:hAnsi="Arial" w:cs="Arial"/>
          <w:sz w:val="24"/>
          <w:szCs w:val="24"/>
        </w:rPr>
        <w:t xml:space="preserve">7.7 </w:t>
      </w:r>
      <w:commentRangeStart w:id="17"/>
      <w:r w:rsidRPr="00E352A3">
        <w:rPr>
          <w:rFonts w:ascii="Arial" w:hAnsi="Arial" w:cs="Arial"/>
          <w:sz w:val="24"/>
          <w:szCs w:val="24"/>
        </w:rPr>
        <w:t>¿Por qué no considerar más entregables?</w:t>
      </w:r>
      <w:commentRangeEnd w:id="17"/>
      <w:r w:rsidRPr="00E352A3">
        <w:rPr>
          <w:rStyle w:val="Refdecomentario"/>
          <w:rFonts w:ascii="Arial" w:hAnsi="Arial" w:cs="Arial"/>
          <w:sz w:val="24"/>
          <w:szCs w:val="24"/>
        </w:rPr>
        <w:commentReference w:id="17"/>
      </w:r>
    </w:p>
    <w:p w:rsidR="00FB0F09" w:rsidRPr="00E352A3" w:rsidRDefault="00FB0F09" w:rsidP="000A524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567" w:hanging="283"/>
        <w:jc w:val="both"/>
        <w:rPr>
          <w:rFonts w:ascii="Arial" w:eastAsia="Times New Roman" w:hAnsi="Arial" w:cs="Arial"/>
          <w:color w:val="222222"/>
          <w:sz w:val="24"/>
          <w:szCs w:val="24"/>
        </w:rPr>
      </w:pPr>
      <w:r w:rsidRPr="00E352A3">
        <w:rPr>
          <w:rFonts w:ascii="Arial" w:eastAsia="Times New Roman" w:hAnsi="Arial" w:cs="Arial"/>
          <w:b/>
          <w:bCs/>
          <w:color w:val="0000FF"/>
          <w:sz w:val="24"/>
          <w:szCs w:val="24"/>
        </w:rPr>
        <w:t> </w:t>
      </w:r>
    </w:p>
    <w:p w:rsidR="00FB0F09" w:rsidRPr="00E352A3" w:rsidRDefault="00FB0F09" w:rsidP="00FB0F09">
      <w:pPr>
        <w:pStyle w:val="normal0"/>
        <w:spacing w:after="0" w:line="360" w:lineRule="auto"/>
        <w:rPr>
          <w:rFonts w:ascii="Arial" w:hAnsi="Arial" w:cs="Arial"/>
          <w:sz w:val="24"/>
          <w:szCs w:val="24"/>
        </w:rPr>
      </w:pPr>
    </w:p>
    <w:p w:rsidR="00FB0F09" w:rsidRPr="00BB35C0" w:rsidRDefault="00FB0F09" w:rsidP="00FB0F09">
      <w:r>
        <w:rPr>
          <w:rFonts w:ascii="Arial" w:eastAsia="Arial" w:hAnsi="Arial" w:cs="Arial"/>
          <w:b/>
          <w:sz w:val="24"/>
          <w:szCs w:val="24"/>
        </w:rPr>
        <w:t xml:space="preserve">8. </w:t>
      </w:r>
      <w:r w:rsidRPr="00E352A3">
        <w:rPr>
          <w:rFonts w:ascii="Arial" w:eastAsia="Arial" w:hAnsi="Arial" w:cs="Arial"/>
          <w:b/>
          <w:sz w:val="24"/>
          <w:szCs w:val="24"/>
        </w:rPr>
        <w:t xml:space="preserve">Bibliografía  </w:t>
      </w:r>
      <w:r w:rsidRPr="00E352A3">
        <w:rPr>
          <w:rFonts w:ascii="Arial" w:eastAsia="Arial" w:hAnsi="Arial" w:cs="Arial"/>
          <w:b/>
          <w:sz w:val="24"/>
          <w:szCs w:val="24"/>
        </w:rPr>
        <w:tab/>
      </w:r>
    </w:p>
    <w:p w:rsidR="0084704A" w:rsidRDefault="0084704A" w:rsidP="00E352A3">
      <w:pPr>
        <w:pStyle w:val="normal0"/>
        <w:spacing w:after="0" w:line="360" w:lineRule="auto"/>
        <w:rPr>
          <w:rFonts w:ascii="Arial" w:eastAsia="Arial" w:hAnsi="Arial" w:cs="Arial"/>
          <w:sz w:val="24"/>
          <w:szCs w:val="24"/>
        </w:rPr>
      </w:pPr>
    </w:p>
    <w:p w:rsidR="0036575C" w:rsidRPr="00E352A3" w:rsidRDefault="0036575C" w:rsidP="00E352A3">
      <w:pPr>
        <w:pStyle w:val="normal0"/>
        <w:spacing w:after="0" w:line="360" w:lineRule="auto"/>
        <w:rPr>
          <w:rFonts w:ascii="Arial" w:eastAsia="Arial" w:hAnsi="Arial" w:cs="Arial"/>
          <w:sz w:val="24"/>
          <w:szCs w:val="24"/>
        </w:rPr>
        <w:sectPr w:rsidR="0036575C" w:rsidRPr="00E352A3">
          <w:headerReference w:type="default" r:id="rId10"/>
          <w:footerReference w:type="default" r:id="rId11"/>
          <w:type w:val="continuous"/>
          <w:pgSz w:w="12240" w:h="15840"/>
          <w:pgMar w:top="1417" w:right="1701" w:bottom="1417" w:left="1701" w:header="0" w:footer="720" w:gutter="0"/>
          <w:cols w:space="720"/>
        </w:sectPr>
      </w:pPr>
    </w:p>
    <w:p w:rsidR="0084704A" w:rsidRPr="00E352A3" w:rsidRDefault="004F01BA">
      <w:pPr>
        <w:pStyle w:val="normal0"/>
        <w:rPr>
          <w:rFonts w:ascii="Arial" w:eastAsia="Arial" w:hAnsi="Arial" w:cs="Arial"/>
          <w:b/>
          <w:sz w:val="48"/>
          <w:szCs w:val="48"/>
        </w:rPr>
      </w:pPr>
      <w:commentRangeStart w:id="18"/>
      <w:r w:rsidRPr="00E352A3">
        <w:rPr>
          <w:rFonts w:ascii="Arial" w:eastAsia="Arial" w:hAnsi="Arial" w:cs="Arial"/>
          <w:b/>
          <w:sz w:val="48"/>
          <w:szCs w:val="48"/>
        </w:rPr>
        <w:lastRenderedPageBreak/>
        <w:t>Índices de figuras</w:t>
      </w:r>
      <w:commentRangeEnd w:id="18"/>
      <w:r w:rsidR="00551BC0">
        <w:rPr>
          <w:rStyle w:val="Refdecomentario"/>
        </w:rPr>
        <w:commentReference w:id="18"/>
      </w:r>
    </w:p>
    <w:p w:rsidR="0084704A" w:rsidRPr="00E352A3" w:rsidRDefault="004F01BA" w:rsidP="00CB6A7A">
      <w:pPr>
        <w:pStyle w:val="normal0"/>
        <w:keepNext/>
        <w:keepLines/>
        <w:spacing w:before="480" w:after="0"/>
        <w:jc w:val="both"/>
        <w:rPr>
          <w:rFonts w:ascii="Arial" w:eastAsia="Arial" w:hAnsi="Arial" w:cs="Arial"/>
          <w:color w:val="CC0000"/>
          <w:sz w:val="24"/>
          <w:szCs w:val="24"/>
        </w:rPr>
      </w:pPr>
      <w:r w:rsidRPr="00E352A3">
        <w:rPr>
          <w:rFonts w:ascii="Arial" w:eastAsia="Arial" w:hAnsi="Arial" w:cs="Arial"/>
          <w:color w:val="CC0000"/>
          <w:sz w:val="24"/>
          <w:szCs w:val="24"/>
        </w:rPr>
        <w:t>(Por ahora estas están puestas de ejemplo, no hemos generado ningún gráfico o figura propio)</w:t>
      </w:r>
    </w:p>
    <w:p w:rsidR="0084704A" w:rsidRPr="00E352A3" w:rsidRDefault="004F01BA" w:rsidP="00CB6A7A">
      <w:pPr>
        <w:pStyle w:val="normal0"/>
        <w:keepNext/>
        <w:keepLines/>
        <w:spacing w:before="480" w:after="0"/>
        <w:jc w:val="both"/>
        <w:rPr>
          <w:rFonts w:ascii="Arial" w:hAnsi="Arial" w:cs="Arial"/>
          <w:color w:val="CC0000"/>
        </w:rPr>
      </w:pPr>
      <w:r w:rsidRPr="00E352A3">
        <w:rPr>
          <w:rFonts w:ascii="Arial" w:eastAsia="Arial" w:hAnsi="Arial" w:cs="Arial"/>
          <w:color w:val="CC0000"/>
          <w:sz w:val="24"/>
          <w:szCs w:val="24"/>
        </w:rPr>
        <w:t>2.1.  Prácticas XP6</w:t>
      </w:r>
    </w:p>
    <w:p w:rsidR="0084704A" w:rsidRPr="00E352A3" w:rsidRDefault="004F01BA" w:rsidP="00CB6A7A">
      <w:pPr>
        <w:pStyle w:val="normal0"/>
        <w:spacing w:before="4" w:after="4" w:line="240" w:lineRule="auto"/>
        <w:jc w:val="both"/>
        <w:rPr>
          <w:rFonts w:ascii="Arial" w:eastAsia="Arial" w:hAnsi="Arial" w:cs="Arial"/>
          <w:color w:val="CC0000"/>
          <w:sz w:val="24"/>
          <w:szCs w:val="24"/>
        </w:rPr>
      </w:pPr>
      <w:r w:rsidRPr="00E352A3">
        <w:rPr>
          <w:rFonts w:ascii="Arial" w:eastAsia="Arial" w:hAnsi="Arial" w:cs="Arial"/>
          <w:color w:val="CC0000"/>
          <w:sz w:val="24"/>
          <w:szCs w:val="24"/>
        </w:rPr>
        <w:t>3.1.  Vista previa de la primera versión de Phoenix12</w:t>
      </w:r>
    </w:p>
    <w:p w:rsidR="0084704A" w:rsidRPr="00E352A3" w:rsidRDefault="004F01BA" w:rsidP="00CB6A7A">
      <w:pPr>
        <w:pStyle w:val="normal0"/>
        <w:spacing w:before="4" w:after="4" w:line="240" w:lineRule="auto"/>
        <w:jc w:val="both"/>
        <w:rPr>
          <w:rFonts w:ascii="Arial" w:eastAsia="Arial" w:hAnsi="Arial" w:cs="Arial"/>
          <w:color w:val="CC0000"/>
          <w:sz w:val="24"/>
          <w:szCs w:val="24"/>
        </w:rPr>
      </w:pPr>
      <w:r w:rsidRPr="00E352A3">
        <w:rPr>
          <w:rFonts w:ascii="Arial" w:eastAsia="Arial" w:hAnsi="Arial" w:cs="Arial"/>
          <w:color w:val="CC0000"/>
          <w:sz w:val="24"/>
          <w:szCs w:val="24"/>
        </w:rPr>
        <w:t>3.2.  Vista previa del manejador de descargas de la primera versión12</w:t>
      </w:r>
    </w:p>
    <w:p w:rsidR="0084704A" w:rsidRPr="00E352A3" w:rsidRDefault="004F01BA" w:rsidP="00CB6A7A">
      <w:pPr>
        <w:pStyle w:val="normal0"/>
        <w:spacing w:before="4" w:after="4" w:line="240" w:lineRule="auto"/>
        <w:jc w:val="both"/>
        <w:rPr>
          <w:rFonts w:ascii="Arial" w:eastAsia="Arial" w:hAnsi="Arial" w:cs="Arial"/>
          <w:color w:val="CC0000"/>
          <w:sz w:val="24"/>
          <w:szCs w:val="24"/>
        </w:rPr>
      </w:pPr>
      <w:r w:rsidRPr="00E352A3">
        <w:rPr>
          <w:rFonts w:ascii="Arial" w:eastAsia="Arial" w:hAnsi="Arial" w:cs="Arial"/>
          <w:color w:val="CC0000"/>
          <w:sz w:val="24"/>
          <w:szCs w:val="24"/>
        </w:rPr>
        <w:t>3.3.  Ventana de personalización de barras de herramientas13</w:t>
      </w:r>
    </w:p>
    <w:p w:rsidR="0084704A" w:rsidRPr="00E352A3" w:rsidRDefault="004F01BA" w:rsidP="00CB6A7A">
      <w:pPr>
        <w:pStyle w:val="normal0"/>
        <w:spacing w:before="4" w:after="4" w:line="240" w:lineRule="auto"/>
        <w:jc w:val="both"/>
        <w:rPr>
          <w:rFonts w:ascii="Arial" w:eastAsia="Arial" w:hAnsi="Arial" w:cs="Arial"/>
          <w:color w:val="CC0000"/>
          <w:sz w:val="24"/>
          <w:szCs w:val="24"/>
        </w:rPr>
      </w:pPr>
      <w:r w:rsidRPr="00E352A3">
        <w:rPr>
          <w:rFonts w:ascii="Arial" w:eastAsia="Arial" w:hAnsi="Arial" w:cs="Arial"/>
          <w:color w:val="CC0000"/>
          <w:sz w:val="24"/>
          <w:szCs w:val="24"/>
        </w:rPr>
        <w:t>4.1.  Inclusión de código JavaScript en páginas Web28</w:t>
      </w: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before="30" w:after="30" w:line="240" w:lineRule="auto"/>
        <w:rPr>
          <w:rFonts w:ascii="Arial" w:eastAsia="Arial" w:hAnsi="Arial" w:cs="Arial"/>
          <w:sz w:val="24"/>
          <w:szCs w:val="24"/>
        </w:rPr>
      </w:pPr>
    </w:p>
    <w:p w:rsidR="0084704A" w:rsidRPr="00E352A3" w:rsidRDefault="004F01BA">
      <w:pPr>
        <w:pStyle w:val="normal0"/>
        <w:spacing w:before="30" w:after="30" w:line="240" w:lineRule="auto"/>
        <w:rPr>
          <w:rFonts w:ascii="Arial" w:eastAsia="Arial" w:hAnsi="Arial" w:cs="Arial"/>
          <w:b/>
          <w:sz w:val="24"/>
          <w:szCs w:val="24"/>
        </w:rPr>
      </w:pPr>
      <w:r w:rsidRPr="00E352A3">
        <w:rPr>
          <w:rFonts w:ascii="Arial" w:eastAsia="Arial" w:hAnsi="Arial" w:cs="Arial"/>
          <w:b/>
          <w:sz w:val="24"/>
          <w:szCs w:val="24"/>
        </w:rPr>
        <w:tab/>
      </w:r>
    </w:p>
    <w:p w:rsidR="0084704A" w:rsidRPr="00E352A3" w:rsidRDefault="0084704A">
      <w:pPr>
        <w:pStyle w:val="normal0"/>
        <w:spacing w:after="240" w:line="360" w:lineRule="auto"/>
        <w:jc w:val="center"/>
        <w:rPr>
          <w:rFonts w:ascii="Arial" w:hAnsi="Arial" w:cs="Arial"/>
        </w:rPr>
      </w:pPr>
    </w:p>
    <w:p w:rsidR="0084704A" w:rsidRPr="00E352A3" w:rsidRDefault="0084704A">
      <w:pPr>
        <w:pStyle w:val="normal0"/>
        <w:spacing w:after="240" w:line="360" w:lineRule="auto"/>
        <w:jc w:val="center"/>
        <w:rPr>
          <w:rFonts w:ascii="Arial" w:hAnsi="Arial" w:cs="Arial"/>
        </w:rPr>
      </w:pPr>
    </w:p>
    <w:p w:rsidR="0084704A" w:rsidRPr="00E352A3" w:rsidRDefault="0084704A">
      <w:pPr>
        <w:pStyle w:val="normal0"/>
        <w:spacing w:after="240" w:line="360" w:lineRule="auto"/>
        <w:jc w:val="center"/>
        <w:rPr>
          <w:rFonts w:ascii="Arial" w:hAnsi="Arial" w:cs="Arial"/>
        </w:rPr>
      </w:pPr>
    </w:p>
    <w:p w:rsidR="0084704A" w:rsidRPr="00E352A3" w:rsidRDefault="0084704A">
      <w:pPr>
        <w:pStyle w:val="normal0"/>
        <w:rPr>
          <w:rFonts w:ascii="Arial" w:hAnsi="Arial" w:cs="Arial"/>
        </w:rPr>
      </w:pPr>
    </w:p>
    <w:p w:rsidR="0084704A" w:rsidRPr="00E352A3" w:rsidRDefault="004F01BA">
      <w:pPr>
        <w:pStyle w:val="normal0"/>
        <w:spacing w:after="0"/>
        <w:rPr>
          <w:rFonts w:ascii="Arial" w:hAnsi="Arial" w:cs="Arial"/>
        </w:rPr>
        <w:sectPr w:rsidR="0084704A" w:rsidRPr="00E352A3">
          <w:type w:val="continuous"/>
          <w:pgSz w:w="12240" w:h="15840"/>
          <w:pgMar w:top="1417" w:right="1701" w:bottom="1417" w:left="1701" w:header="0" w:footer="720" w:gutter="0"/>
          <w:cols w:space="720"/>
        </w:sectPr>
      </w:pPr>
      <w:r w:rsidRPr="00E352A3">
        <w:rPr>
          <w:rFonts w:ascii="Arial" w:hAnsi="Arial" w:cs="Arial"/>
        </w:rPr>
        <w:br w:type="page"/>
      </w:r>
    </w:p>
    <w:p w:rsidR="0084704A" w:rsidRPr="00E352A3" w:rsidRDefault="004F01BA">
      <w:pPr>
        <w:pStyle w:val="normal0"/>
        <w:spacing w:after="240" w:line="360" w:lineRule="auto"/>
        <w:rPr>
          <w:rFonts w:ascii="Arial" w:eastAsia="Arial" w:hAnsi="Arial" w:cs="Arial"/>
          <w:b/>
          <w:sz w:val="48"/>
          <w:szCs w:val="48"/>
        </w:rPr>
      </w:pPr>
      <w:r w:rsidRPr="00E352A3">
        <w:rPr>
          <w:rFonts w:ascii="Arial" w:eastAsia="Arial" w:hAnsi="Arial" w:cs="Arial"/>
          <w:b/>
          <w:sz w:val="48"/>
          <w:szCs w:val="48"/>
        </w:rPr>
        <w:lastRenderedPageBreak/>
        <w:t>Índices de</w:t>
      </w:r>
      <w:commentRangeStart w:id="19"/>
      <w:r w:rsidRPr="00E352A3">
        <w:rPr>
          <w:rFonts w:ascii="Arial" w:eastAsia="Arial" w:hAnsi="Arial" w:cs="Arial"/>
          <w:b/>
          <w:sz w:val="48"/>
          <w:szCs w:val="48"/>
        </w:rPr>
        <w:t xml:space="preserve"> cuadros</w:t>
      </w:r>
      <w:commentRangeEnd w:id="19"/>
      <w:r w:rsidR="00551BC0">
        <w:rPr>
          <w:rStyle w:val="Refdecomentario"/>
        </w:rPr>
        <w:commentReference w:id="19"/>
      </w:r>
    </w:p>
    <w:p w:rsidR="00551BC0" w:rsidRDefault="00551BC0">
      <w:pPr>
        <w:pStyle w:val="normal0"/>
        <w:keepNext/>
        <w:keepLines/>
        <w:spacing w:before="480" w:after="0"/>
        <w:rPr>
          <w:rFonts w:ascii="Arial" w:eastAsia="Arial" w:hAnsi="Arial" w:cs="Arial"/>
          <w:color w:val="CC4125"/>
          <w:sz w:val="24"/>
          <w:szCs w:val="24"/>
        </w:rPr>
      </w:pPr>
      <w:r>
        <w:rPr>
          <w:rFonts w:ascii="Arial" w:eastAsia="Arial" w:hAnsi="Arial" w:cs="Arial"/>
          <w:color w:val="CC4125"/>
          <w:sz w:val="24"/>
          <w:szCs w:val="24"/>
        </w:rPr>
        <w:t>Ejemplos</w:t>
      </w:r>
    </w:p>
    <w:p w:rsidR="00551BC0" w:rsidRPr="00CA11CB" w:rsidRDefault="00551BC0" w:rsidP="00551BC0">
      <w:pPr>
        <w:pStyle w:val="normal0"/>
        <w:rPr>
          <w:rFonts w:ascii="Arial" w:eastAsia="Arial" w:hAnsi="Arial" w:cs="Arial"/>
          <w:sz w:val="24"/>
          <w:szCs w:val="24"/>
        </w:rPr>
      </w:pPr>
      <w:commentRangeStart w:id="20"/>
      <w:r>
        <w:rPr>
          <w:rFonts w:ascii="Arial" w:eastAsia="Arial" w:hAnsi="Arial" w:cs="Arial"/>
          <w:sz w:val="24"/>
          <w:szCs w:val="24"/>
        </w:rPr>
        <w:t>Resultados obtenidos por edades …………………………………………………...pág</w:t>
      </w:r>
    </w:p>
    <w:p w:rsidR="00551BC0" w:rsidRDefault="00551BC0" w:rsidP="00551BC0">
      <w:pPr>
        <w:pStyle w:val="normal0"/>
        <w:rPr>
          <w:rFonts w:ascii="Arial" w:eastAsia="Arial" w:hAnsi="Arial" w:cs="Arial"/>
          <w:sz w:val="24"/>
          <w:szCs w:val="24"/>
        </w:rPr>
      </w:pPr>
      <w:r w:rsidRPr="00CA11CB">
        <w:rPr>
          <w:rFonts w:ascii="Arial" w:eastAsia="Arial" w:hAnsi="Arial" w:cs="Arial"/>
          <w:sz w:val="24"/>
          <w:szCs w:val="24"/>
        </w:rPr>
        <w:t>Resultados por sexo</w:t>
      </w:r>
      <w:r>
        <w:rPr>
          <w:rFonts w:ascii="Arial" w:eastAsia="Arial" w:hAnsi="Arial" w:cs="Arial"/>
          <w:sz w:val="24"/>
          <w:szCs w:val="24"/>
        </w:rPr>
        <w:t xml:space="preserve"> ………………………………………………………..…………pág</w:t>
      </w:r>
    </w:p>
    <w:commentRangeEnd w:id="20"/>
    <w:p w:rsidR="0084704A" w:rsidRPr="00E352A3" w:rsidRDefault="00551BC0">
      <w:pPr>
        <w:pStyle w:val="normal0"/>
        <w:keepNext/>
        <w:keepLines/>
        <w:spacing w:before="480" w:after="0"/>
        <w:rPr>
          <w:rFonts w:ascii="Arial" w:eastAsia="Arial" w:hAnsi="Arial" w:cs="Arial"/>
          <w:color w:val="CC4125"/>
          <w:sz w:val="24"/>
          <w:szCs w:val="24"/>
        </w:rPr>
      </w:pPr>
      <w:r>
        <w:rPr>
          <w:rStyle w:val="Refdecomentario"/>
        </w:rPr>
        <w:commentReference w:id="20"/>
      </w:r>
      <w:r w:rsidR="004F01BA" w:rsidRPr="00E352A3">
        <w:rPr>
          <w:rFonts w:ascii="Arial" w:eastAsia="Arial" w:hAnsi="Arial" w:cs="Arial"/>
          <w:color w:val="CC4125"/>
          <w:sz w:val="24"/>
          <w:szCs w:val="24"/>
        </w:rPr>
        <w:t>(ejemplos igual</w:t>
      </w:r>
    </w:p>
    <w:p w:rsidR="0084704A" w:rsidRPr="00E352A3" w:rsidRDefault="004F01BA">
      <w:pPr>
        <w:pStyle w:val="normal0"/>
        <w:keepNext/>
        <w:keepLines/>
        <w:spacing w:before="480" w:after="0"/>
        <w:rPr>
          <w:rFonts w:ascii="Arial" w:eastAsia="Arial" w:hAnsi="Arial" w:cs="Arial"/>
          <w:color w:val="CC4125"/>
          <w:sz w:val="24"/>
          <w:szCs w:val="24"/>
        </w:rPr>
      </w:pPr>
      <w:r w:rsidRPr="00E352A3">
        <w:rPr>
          <w:rFonts w:ascii="Arial" w:eastAsia="Arial" w:hAnsi="Arial" w:cs="Arial"/>
          <w:color w:val="CC4125"/>
          <w:sz w:val="24"/>
          <w:szCs w:val="24"/>
        </w:rPr>
        <w:t>)5.1.  Manejadores de eventos en XUL45</w:t>
      </w:r>
    </w:p>
    <w:p w:rsidR="0084704A" w:rsidRPr="00E352A3" w:rsidRDefault="0084704A">
      <w:pPr>
        <w:pStyle w:val="normal0"/>
        <w:spacing w:before="4" w:after="4"/>
        <w:rPr>
          <w:rFonts w:ascii="Arial" w:hAnsi="Arial" w:cs="Arial"/>
          <w:color w:val="CC4125"/>
        </w:rPr>
      </w:pPr>
    </w:p>
    <w:p w:rsidR="0084704A" w:rsidRPr="00E352A3" w:rsidRDefault="004F01BA">
      <w:pPr>
        <w:pStyle w:val="normal0"/>
        <w:spacing w:before="4" w:after="4" w:line="240" w:lineRule="auto"/>
        <w:rPr>
          <w:rFonts w:ascii="Arial" w:eastAsia="Arial" w:hAnsi="Arial" w:cs="Arial"/>
          <w:color w:val="CC4125"/>
          <w:sz w:val="24"/>
          <w:szCs w:val="24"/>
        </w:rPr>
      </w:pPr>
      <w:r w:rsidRPr="00E352A3">
        <w:rPr>
          <w:rFonts w:ascii="Arial" w:eastAsia="Arial" w:hAnsi="Arial" w:cs="Arial"/>
          <w:color w:val="CC4125"/>
          <w:sz w:val="24"/>
          <w:szCs w:val="24"/>
        </w:rPr>
        <w:t>6.1.  Comparación de arquitecturas de servicios web48</w:t>
      </w:r>
    </w:p>
    <w:p w:rsidR="0084704A" w:rsidRPr="00E352A3" w:rsidRDefault="004F01BA">
      <w:pPr>
        <w:pStyle w:val="normal0"/>
        <w:spacing w:before="4" w:after="4" w:line="240" w:lineRule="auto"/>
        <w:rPr>
          <w:rFonts w:ascii="Arial" w:eastAsia="Arial" w:hAnsi="Arial" w:cs="Arial"/>
          <w:color w:val="CC4125"/>
          <w:sz w:val="24"/>
          <w:szCs w:val="24"/>
        </w:rPr>
      </w:pPr>
      <w:r w:rsidRPr="00E352A3">
        <w:rPr>
          <w:rFonts w:ascii="Arial" w:eastAsia="Arial" w:hAnsi="Arial" w:cs="Arial"/>
          <w:color w:val="CC4125"/>
          <w:sz w:val="24"/>
          <w:szCs w:val="24"/>
        </w:rPr>
        <w:t>6.2.  Servicios MIME soportados por REST52</w:t>
      </w:r>
    </w:p>
    <w:p w:rsidR="0084704A" w:rsidRPr="00E352A3" w:rsidRDefault="0084704A">
      <w:pPr>
        <w:pStyle w:val="normal0"/>
        <w:spacing w:before="4" w:after="4" w:line="240" w:lineRule="auto"/>
        <w:rPr>
          <w:rFonts w:ascii="Arial" w:eastAsia="Arial" w:hAnsi="Arial" w:cs="Arial"/>
          <w:color w:val="CC4125"/>
          <w:sz w:val="24"/>
          <w:szCs w:val="24"/>
        </w:rPr>
      </w:pP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before="4" w:after="4" w:line="240" w:lineRule="auto"/>
        <w:rPr>
          <w:rFonts w:ascii="Arial" w:eastAsia="Arial" w:hAnsi="Arial" w:cs="Arial"/>
          <w:sz w:val="24"/>
          <w:szCs w:val="24"/>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rPr>
          <w:rFonts w:ascii="Arial" w:hAnsi="Arial" w:cs="Arial"/>
        </w:rPr>
      </w:pPr>
    </w:p>
    <w:p w:rsidR="0084704A" w:rsidRPr="00E352A3" w:rsidRDefault="004F01BA">
      <w:pPr>
        <w:pStyle w:val="normal0"/>
        <w:spacing w:after="0"/>
        <w:rPr>
          <w:rFonts w:ascii="Arial" w:hAnsi="Arial" w:cs="Arial"/>
        </w:rPr>
        <w:sectPr w:rsidR="0084704A" w:rsidRPr="00E352A3">
          <w:type w:val="continuous"/>
          <w:pgSz w:w="12240" w:h="15840"/>
          <w:pgMar w:top="1417" w:right="1701" w:bottom="1417" w:left="1701" w:header="0" w:footer="720" w:gutter="0"/>
          <w:cols w:space="720"/>
        </w:sectPr>
      </w:pPr>
      <w:r w:rsidRPr="00E352A3">
        <w:rPr>
          <w:rFonts w:ascii="Arial" w:hAnsi="Arial" w:cs="Arial"/>
        </w:rPr>
        <w:br w:type="page"/>
      </w:r>
    </w:p>
    <w:p w:rsidR="0084704A" w:rsidRPr="00E352A3" w:rsidRDefault="004F01BA" w:rsidP="00CB01FF">
      <w:pPr>
        <w:pStyle w:val="normal0"/>
        <w:spacing w:after="240" w:line="360" w:lineRule="auto"/>
        <w:jc w:val="center"/>
        <w:rPr>
          <w:rFonts w:ascii="Arial" w:eastAsia="Arial" w:hAnsi="Arial" w:cs="Arial"/>
          <w:b/>
          <w:sz w:val="48"/>
          <w:szCs w:val="48"/>
        </w:rPr>
      </w:pPr>
      <w:commentRangeStart w:id="21"/>
      <w:r w:rsidRPr="00E352A3">
        <w:rPr>
          <w:rFonts w:ascii="Arial" w:eastAsia="Arial" w:hAnsi="Arial" w:cs="Arial"/>
          <w:b/>
          <w:sz w:val="48"/>
          <w:szCs w:val="48"/>
        </w:rPr>
        <w:lastRenderedPageBreak/>
        <w:t>Introducción</w:t>
      </w:r>
      <w:commentRangeEnd w:id="21"/>
      <w:r w:rsidR="00CB6A7A" w:rsidRPr="00E352A3">
        <w:rPr>
          <w:rStyle w:val="Refdecomentario"/>
          <w:rFonts w:ascii="Arial" w:hAnsi="Arial" w:cs="Arial"/>
        </w:rPr>
        <w:commentReference w:id="21"/>
      </w:r>
    </w:p>
    <w:p w:rsidR="000A5246" w:rsidRDefault="000A5246">
      <w:pPr>
        <w:pStyle w:val="normal0"/>
        <w:spacing w:after="0" w:line="360" w:lineRule="auto"/>
        <w:jc w:val="both"/>
        <w:rPr>
          <w:rFonts w:ascii="Arial" w:eastAsia="Arial" w:hAnsi="Arial" w:cs="Arial"/>
          <w:color w:val="0000FF"/>
          <w:sz w:val="24"/>
          <w:szCs w:val="24"/>
        </w:rPr>
      </w:pPr>
      <w:r>
        <w:rPr>
          <w:rFonts w:ascii="Arial" w:eastAsia="Arial" w:hAnsi="Arial" w:cs="Arial"/>
          <w:color w:val="0000FF"/>
          <w:sz w:val="24"/>
          <w:szCs w:val="24"/>
        </w:rPr>
        <w:t>Utilice lo que ustedes tenían y agregue algunas cosas de mi parte, otras las quite:</w:t>
      </w:r>
    </w:p>
    <w:p w:rsidR="000A5246" w:rsidRPr="000A5246" w:rsidRDefault="000A5246">
      <w:pPr>
        <w:pStyle w:val="normal0"/>
        <w:spacing w:after="0" w:line="360" w:lineRule="auto"/>
        <w:jc w:val="both"/>
        <w:rPr>
          <w:rFonts w:ascii="Arial" w:eastAsia="Arial" w:hAnsi="Arial" w:cs="Arial"/>
          <w:color w:val="0000FF"/>
          <w:sz w:val="24"/>
          <w:szCs w:val="24"/>
        </w:rPr>
      </w:pPr>
      <w:r w:rsidRPr="000A5246">
        <w:rPr>
          <w:rFonts w:ascii="Arial" w:eastAsia="Arial" w:hAnsi="Arial" w:cs="Arial"/>
          <w:color w:val="0000FF"/>
          <w:sz w:val="24"/>
          <w:szCs w:val="24"/>
        </w:rPr>
        <w:t>Falta mejora la redacción</w:t>
      </w:r>
    </w:p>
    <w:p w:rsidR="006C52C0" w:rsidRPr="00E352A3" w:rsidRDefault="00CB01FF">
      <w:pPr>
        <w:pStyle w:val="normal0"/>
        <w:spacing w:after="0" w:line="360" w:lineRule="auto"/>
        <w:jc w:val="both"/>
        <w:rPr>
          <w:rFonts w:ascii="Arial" w:eastAsia="Arial" w:hAnsi="Arial" w:cs="Arial"/>
          <w:sz w:val="24"/>
          <w:szCs w:val="24"/>
        </w:rPr>
      </w:pPr>
      <w:r w:rsidRPr="000A5246">
        <w:rPr>
          <w:rFonts w:ascii="Arial" w:eastAsia="Arial" w:hAnsi="Arial" w:cs="Arial"/>
          <w:color w:val="000000" w:themeColor="text1"/>
          <w:sz w:val="24"/>
          <w:szCs w:val="24"/>
        </w:rPr>
        <w:t>La</w:t>
      </w:r>
      <w:r w:rsidR="004F01BA" w:rsidRPr="000A5246">
        <w:rPr>
          <w:rFonts w:ascii="Arial" w:eastAsia="Arial" w:hAnsi="Arial" w:cs="Arial"/>
          <w:color w:val="000000" w:themeColor="text1"/>
          <w:sz w:val="24"/>
          <w:szCs w:val="24"/>
        </w:rPr>
        <w:t xml:space="preserve"> necesidad de </w:t>
      </w:r>
      <w:r w:rsidR="006C52C0" w:rsidRPr="000A5246">
        <w:rPr>
          <w:rFonts w:ascii="Arial" w:eastAsia="Arial" w:hAnsi="Arial" w:cs="Arial"/>
          <w:color w:val="000000" w:themeColor="text1"/>
          <w:sz w:val="24"/>
          <w:szCs w:val="24"/>
        </w:rPr>
        <w:t>contratar</w:t>
      </w:r>
      <w:r w:rsidR="004F01BA" w:rsidRPr="000A5246">
        <w:rPr>
          <w:rFonts w:ascii="Arial" w:eastAsia="Arial" w:hAnsi="Arial" w:cs="Arial"/>
          <w:color w:val="000000" w:themeColor="text1"/>
          <w:sz w:val="24"/>
          <w:szCs w:val="24"/>
        </w:rPr>
        <w:t xml:space="preserve"> </w:t>
      </w:r>
      <w:r w:rsidR="006C52C0" w:rsidRPr="000A5246">
        <w:rPr>
          <w:rFonts w:ascii="Arial" w:eastAsia="Arial" w:hAnsi="Arial" w:cs="Arial"/>
          <w:color w:val="000000" w:themeColor="text1"/>
          <w:sz w:val="24"/>
          <w:szCs w:val="24"/>
        </w:rPr>
        <w:t>personal</w:t>
      </w:r>
      <w:r w:rsidR="004F01BA" w:rsidRPr="000A5246">
        <w:rPr>
          <w:rFonts w:ascii="Arial" w:eastAsia="Arial" w:hAnsi="Arial" w:cs="Arial"/>
          <w:color w:val="000000" w:themeColor="text1"/>
          <w:sz w:val="24"/>
          <w:szCs w:val="24"/>
        </w:rPr>
        <w:t xml:space="preserve"> en las empresas viene dado por diferentes causas como expansión de la empresa, generación de nuevos puestos de trabajo, rotación de personal, un requerimiento o simple necesidad de fuerza laboral, </w:t>
      </w:r>
      <w:r w:rsidR="006C52C0" w:rsidRPr="000A5246">
        <w:rPr>
          <w:rFonts w:ascii="Arial" w:eastAsia="Arial" w:hAnsi="Arial" w:cs="Arial"/>
          <w:color w:val="000000" w:themeColor="text1"/>
          <w:sz w:val="24"/>
          <w:szCs w:val="24"/>
        </w:rPr>
        <w:t xml:space="preserve">y lo cual depende de las capacidades y aptitudes del talento humano, por lo cual es de vital importancia realizar una selección adecuada de aspirantes que contribuyan al </w:t>
      </w:r>
      <w:r w:rsidR="006C52C0" w:rsidRPr="00E352A3">
        <w:rPr>
          <w:rFonts w:ascii="Arial" w:eastAsia="Arial" w:hAnsi="Arial" w:cs="Arial"/>
          <w:sz w:val="24"/>
          <w:szCs w:val="24"/>
        </w:rPr>
        <w:t>éxito de las organizaciones.</w:t>
      </w:r>
    </w:p>
    <w:p w:rsidR="006C52C0" w:rsidRPr="00E352A3" w:rsidRDefault="006C52C0" w:rsidP="006C52C0">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En la actualidad, la mayoría de los usuarios revisan portales de empleo a través de internet, y pueden visualizar información en relación a las vacantes de su interés. El usuario decide postularse, y de ser seleccionado comienza un proceso de evaluación por parte de la empresa.</w:t>
      </w:r>
    </w:p>
    <w:p w:rsidR="006C52C0" w:rsidRPr="000A5246" w:rsidRDefault="006C52C0" w:rsidP="006C52C0">
      <w:pPr>
        <w:pStyle w:val="normal0"/>
        <w:spacing w:after="0" w:line="360" w:lineRule="auto"/>
        <w:jc w:val="both"/>
        <w:rPr>
          <w:rFonts w:ascii="Arial" w:eastAsia="Arial" w:hAnsi="Arial" w:cs="Arial"/>
          <w:color w:val="000000" w:themeColor="text1"/>
          <w:sz w:val="24"/>
          <w:szCs w:val="24"/>
        </w:rPr>
      </w:pPr>
      <w:r w:rsidRPr="00E352A3">
        <w:rPr>
          <w:rFonts w:ascii="Arial" w:eastAsia="Arial" w:hAnsi="Arial" w:cs="Arial"/>
          <w:sz w:val="24"/>
          <w:szCs w:val="24"/>
        </w:rPr>
        <w:t xml:space="preserve">Dicho proceso involucra la interacción de la empresa y del usuario, y en el cual se origina una serie de inconvenientes para ambas partes, originando pérdidas de tiempo, dinero, de recursos humanos aptos para dichas vacantes, frustración, </w:t>
      </w:r>
      <w:r w:rsidRPr="000A5246">
        <w:rPr>
          <w:rFonts w:ascii="Arial" w:eastAsia="Arial" w:hAnsi="Arial" w:cs="Arial"/>
          <w:color w:val="000000" w:themeColor="text1"/>
          <w:sz w:val="24"/>
          <w:szCs w:val="24"/>
        </w:rPr>
        <w:t>problemas de competitividad en las empresas, entre otras.</w:t>
      </w:r>
    </w:p>
    <w:p w:rsidR="0084704A" w:rsidRPr="00E352A3" w:rsidRDefault="006C52C0">
      <w:pPr>
        <w:pStyle w:val="normal0"/>
        <w:spacing w:after="0" w:line="360" w:lineRule="auto"/>
        <w:jc w:val="both"/>
        <w:rPr>
          <w:rFonts w:ascii="Arial" w:eastAsia="Arial" w:hAnsi="Arial" w:cs="Arial"/>
          <w:color w:val="FF0000"/>
          <w:sz w:val="24"/>
          <w:szCs w:val="24"/>
        </w:rPr>
      </w:pPr>
      <w:r w:rsidRPr="000A5246">
        <w:rPr>
          <w:rFonts w:ascii="Arial" w:eastAsia="Arial" w:hAnsi="Arial" w:cs="Arial"/>
          <w:color w:val="000000" w:themeColor="text1"/>
          <w:sz w:val="24"/>
          <w:szCs w:val="24"/>
        </w:rPr>
        <w:t>Entre las causas se puede determinar la creación de procesos ineficiente en la selección, evaluación y contratación de talento humano que se encuentra en la búsqueda de oportunidades laborales</w:t>
      </w:r>
      <w:r w:rsidRPr="000A5246">
        <w:rPr>
          <w:rFonts w:ascii="Arial" w:hAnsi="Arial" w:cs="Arial"/>
          <w:color w:val="000000" w:themeColor="text1"/>
          <w:sz w:val="24"/>
          <w:szCs w:val="24"/>
        </w:rPr>
        <w:t>; y en donde algunas empresas deciden crear sus propios procesos de selección, evaluación  y contratación de personal, y en otros casos, c</w:t>
      </w:r>
      <w:r w:rsidRPr="000A5246">
        <w:rPr>
          <w:rFonts w:ascii="Arial" w:eastAsia="Arial" w:hAnsi="Arial" w:cs="Arial"/>
          <w:color w:val="000000" w:themeColor="text1"/>
          <w:sz w:val="24"/>
          <w:szCs w:val="24"/>
        </w:rPr>
        <w:t>ontratan a otras empresas para realizar dichas labores, pero incluso, las empresas especializadas en la búsqueda</w:t>
      </w:r>
      <w:r w:rsidRPr="00E352A3">
        <w:rPr>
          <w:rFonts w:ascii="Arial" w:eastAsia="Arial" w:hAnsi="Arial" w:cs="Arial"/>
          <w:sz w:val="24"/>
          <w:szCs w:val="24"/>
        </w:rPr>
        <w:t xml:space="preserve"> y selección de talento, han perdido a excelentes profesionales, por utilizar procesos</w:t>
      </w:r>
      <w:r w:rsidR="004F01BA" w:rsidRPr="00E352A3">
        <w:rPr>
          <w:rFonts w:ascii="Arial" w:eastAsia="Arial" w:hAnsi="Arial" w:cs="Arial"/>
          <w:color w:val="FF0000"/>
          <w:sz w:val="24"/>
          <w:szCs w:val="24"/>
        </w:rPr>
        <w:t xml:space="preserve"> convencionales que </w:t>
      </w:r>
      <w:r w:rsidRPr="00E352A3">
        <w:rPr>
          <w:rFonts w:ascii="Arial" w:eastAsia="Arial" w:hAnsi="Arial" w:cs="Arial"/>
          <w:color w:val="FF0000"/>
          <w:sz w:val="24"/>
          <w:szCs w:val="24"/>
        </w:rPr>
        <w:t>no les permite</w:t>
      </w:r>
      <w:r w:rsidR="004F01BA" w:rsidRPr="00E352A3">
        <w:rPr>
          <w:rFonts w:ascii="Arial" w:eastAsia="Arial" w:hAnsi="Arial" w:cs="Arial"/>
          <w:color w:val="FF0000"/>
          <w:sz w:val="24"/>
          <w:szCs w:val="24"/>
        </w:rPr>
        <w:t xml:space="preserve"> </w:t>
      </w:r>
      <w:r w:rsidRPr="00E352A3">
        <w:rPr>
          <w:rFonts w:ascii="Arial" w:eastAsia="Arial" w:hAnsi="Arial" w:cs="Arial"/>
          <w:color w:val="FF0000"/>
          <w:sz w:val="24"/>
          <w:szCs w:val="24"/>
        </w:rPr>
        <w:t>manejar un volumen considerable de candidatos, de forma eficaz.</w:t>
      </w:r>
    </w:p>
    <w:p w:rsidR="0084704A" w:rsidRPr="00E352A3" w:rsidRDefault="004F01BA" w:rsidP="00927FB5">
      <w:pPr>
        <w:pStyle w:val="Textoindependiente"/>
        <w:spacing w:after="0" w:line="360" w:lineRule="auto"/>
        <w:jc w:val="both"/>
        <w:rPr>
          <w:rFonts w:ascii="Arial" w:hAnsi="Arial" w:cs="Arial"/>
          <w:sz w:val="24"/>
          <w:szCs w:val="24"/>
        </w:rPr>
      </w:pPr>
      <w:r w:rsidRPr="00E352A3">
        <w:rPr>
          <w:rFonts w:ascii="Arial" w:hAnsi="Arial" w:cs="Arial"/>
          <w:sz w:val="24"/>
          <w:szCs w:val="24"/>
        </w:rPr>
        <w:t xml:space="preserve">Por lo antes expuesto, se propone el desarrollo de una aplicación web, </w:t>
      </w:r>
      <w:r w:rsidR="00B507B0" w:rsidRPr="00E352A3">
        <w:rPr>
          <w:rFonts w:ascii="Arial" w:hAnsi="Arial" w:cs="Arial"/>
          <w:sz w:val="24"/>
          <w:szCs w:val="24"/>
        </w:rPr>
        <w:t xml:space="preserve">que sea configurable, </w:t>
      </w:r>
      <w:r w:rsidRPr="00E352A3">
        <w:rPr>
          <w:rFonts w:ascii="Arial" w:hAnsi="Arial" w:cs="Arial"/>
          <w:sz w:val="24"/>
          <w:szCs w:val="24"/>
        </w:rPr>
        <w:t>que permita</w:t>
      </w:r>
      <w:r w:rsidR="00B507B0" w:rsidRPr="00E352A3">
        <w:rPr>
          <w:rFonts w:ascii="Arial" w:hAnsi="Arial" w:cs="Arial"/>
          <w:sz w:val="24"/>
          <w:szCs w:val="24"/>
        </w:rPr>
        <w:t xml:space="preserve"> generar y ofrecer información acerca de las diferentes vacantes ofrecidas por una empresa, que permita </w:t>
      </w:r>
      <w:r w:rsidR="0049380C" w:rsidRPr="00E352A3">
        <w:rPr>
          <w:rFonts w:ascii="Arial" w:hAnsi="Arial" w:cs="Arial"/>
          <w:sz w:val="24"/>
          <w:szCs w:val="24"/>
        </w:rPr>
        <w:t xml:space="preserve">definir y personalizar las diferentes etapas de </w:t>
      </w:r>
      <w:r w:rsidR="00B507B0" w:rsidRPr="00E352A3">
        <w:rPr>
          <w:rFonts w:ascii="Arial" w:hAnsi="Arial" w:cs="Arial"/>
          <w:sz w:val="24"/>
          <w:szCs w:val="24"/>
        </w:rPr>
        <w:t>de selección y evaluación de potenciales candidatos,</w:t>
      </w:r>
      <w:r w:rsidR="0049380C" w:rsidRPr="00E352A3">
        <w:rPr>
          <w:rFonts w:ascii="Arial" w:hAnsi="Arial" w:cs="Arial"/>
          <w:sz w:val="24"/>
          <w:szCs w:val="24"/>
        </w:rPr>
        <w:t xml:space="preserve"> que</w:t>
      </w:r>
      <w:r w:rsidR="00B507B0" w:rsidRPr="00E352A3">
        <w:rPr>
          <w:rFonts w:ascii="Arial" w:hAnsi="Arial" w:cs="Arial"/>
          <w:sz w:val="24"/>
          <w:szCs w:val="24"/>
        </w:rPr>
        <w:t xml:space="preserve"> </w:t>
      </w:r>
      <w:r w:rsidR="00B507B0" w:rsidRPr="00E352A3">
        <w:rPr>
          <w:rFonts w:ascii="Arial" w:hAnsi="Arial" w:cs="Arial"/>
          <w:sz w:val="24"/>
          <w:szCs w:val="24"/>
        </w:rPr>
        <w:lastRenderedPageBreak/>
        <w:t xml:space="preserve">permitiendo atender a una gran cantidad de candidatos de manera simultánea, </w:t>
      </w:r>
      <w:r w:rsidR="0049380C" w:rsidRPr="00E352A3">
        <w:rPr>
          <w:rFonts w:ascii="Arial" w:hAnsi="Arial" w:cs="Arial"/>
          <w:sz w:val="24"/>
          <w:szCs w:val="24"/>
        </w:rPr>
        <w:t>y proporcionales</w:t>
      </w:r>
      <w:r w:rsidR="00B507B0" w:rsidRPr="00E352A3">
        <w:rPr>
          <w:rFonts w:ascii="Arial" w:hAnsi="Arial" w:cs="Arial"/>
          <w:sz w:val="24"/>
          <w:szCs w:val="24"/>
        </w:rPr>
        <w:t xml:space="preserve"> u</w:t>
      </w:r>
      <w:r w:rsidR="00927FB5" w:rsidRPr="00E352A3">
        <w:rPr>
          <w:rFonts w:ascii="Arial" w:hAnsi="Arial" w:cs="Arial"/>
          <w:sz w:val="24"/>
          <w:szCs w:val="24"/>
        </w:rPr>
        <w:t xml:space="preserve">na respuesta </w:t>
      </w:r>
      <w:r w:rsidR="0049380C" w:rsidRPr="00E352A3">
        <w:rPr>
          <w:rFonts w:ascii="Arial" w:hAnsi="Arial" w:cs="Arial"/>
          <w:sz w:val="24"/>
          <w:szCs w:val="24"/>
        </w:rPr>
        <w:t xml:space="preserve">rápida; en </w:t>
      </w:r>
      <w:r w:rsidR="00927FB5" w:rsidRPr="00E352A3">
        <w:rPr>
          <w:rFonts w:ascii="Arial" w:hAnsi="Arial" w:cs="Arial"/>
          <w:sz w:val="24"/>
          <w:szCs w:val="24"/>
        </w:rPr>
        <w:t>cada</w:t>
      </w:r>
      <w:r w:rsidR="0049380C" w:rsidRPr="00E352A3">
        <w:rPr>
          <w:rFonts w:ascii="Arial" w:hAnsi="Arial" w:cs="Arial"/>
          <w:sz w:val="24"/>
          <w:szCs w:val="24"/>
        </w:rPr>
        <w:t xml:space="preserve"> una de las</w:t>
      </w:r>
      <w:r w:rsidR="00927FB5" w:rsidRPr="00E352A3">
        <w:rPr>
          <w:rFonts w:ascii="Arial" w:hAnsi="Arial" w:cs="Arial"/>
          <w:sz w:val="24"/>
          <w:szCs w:val="24"/>
        </w:rPr>
        <w:t xml:space="preserve"> etapa</w:t>
      </w:r>
      <w:r w:rsidR="0049380C" w:rsidRPr="00E352A3">
        <w:rPr>
          <w:rFonts w:ascii="Arial" w:hAnsi="Arial" w:cs="Arial"/>
          <w:sz w:val="24"/>
          <w:szCs w:val="24"/>
        </w:rPr>
        <w:t>s</w:t>
      </w:r>
      <w:r w:rsidR="00927FB5" w:rsidRPr="00E352A3">
        <w:rPr>
          <w:rFonts w:ascii="Arial" w:hAnsi="Arial" w:cs="Arial"/>
          <w:sz w:val="24"/>
          <w:szCs w:val="24"/>
        </w:rPr>
        <w:t xml:space="preserve"> del proceso de selección; </w:t>
      </w:r>
      <w:r w:rsidR="0049380C" w:rsidRPr="00E352A3">
        <w:rPr>
          <w:rFonts w:ascii="Arial" w:hAnsi="Arial" w:cs="Arial"/>
          <w:sz w:val="24"/>
          <w:szCs w:val="24"/>
        </w:rPr>
        <w:t>permitiendo que las empresas</w:t>
      </w:r>
      <w:r w:rsidR="00927FB5" w:rsidRPr="00E352A3">
        <w:rPr>
          <w:rFonts w:ascii="Arial" w:hAnsi="Arial" w:cs="Arial"/>
          <w:sz w:val="24"/>
          <w:szCs w:val="24"/>
        </w:rPr>
        <w:t xml:space="preserve"> </w:t>
      </w:r>
      <w:r w:rsidR="0049380C" w:rsidRPr="00E352A3">
        <w:rPr>
          <w:rFonts w:ascii="Arial" w:hAnsi="Arial" w:cs="Arial"/>
          <w:sz w:val="24"/>
          <w:szCs w:val="24"/>
        </w:rPr>
        <w:t>puedan descartar a diversos</w:t>
      </w:r>
      <w:r w:rsidR="00927FB5" w:rsidRPr="00E352A3">
        <w:rPr>
          <w:rFonts w:ascii="Arial" w:hAnsi="Arial" w:cs="Arial"/>
          <w:sz w:val="24"/>
          <w:szCs w:val="24"/>
        </w:rPr>
        <w:t xml:space="preserve"> candidatos, </w:t>
      </w:r>
      <w:r w:rsidR="00B507B0" w:rsidRPr="00E352A3">
        <w:rPr>
          <w:rFonts w:ascii="Arial" w:hAnsi="Arial" w:cs="Arial"/>
          <w:sz w:val="24"/>
          <w:szCs w:val="24"/>
        </w:rPr>
        <w:t xml:space="preserve">de forma rápida y eficiente, sin originar </w:t>
      </w:r>
      <w:r w:rsidR="00927FB5" w:rsidRPr="00E352A3">
        <w:rPr>
          <w:rFonts w:ascii="Arial" w:hAnsi="Arial" w:cs="Arial"/>
          <w:sz w:val="24"/>
          <w:szCs w:val="24"/>
        </w:rPr>
        <w:t xml:space="preserve">los inconvenientes descritos; y </w:t>
      </w:r>
      <w:r w:rsidRPr="00E352A3">
        <w:rPr>
          <w:rFonts w:ascii="Arial" w:hAnsi="Arial" w:cs="Arial"/>
          <w:sz w:val="24"/>
          <w:szCs w:val="24"/>
        </w:rPr>
        <w:t>que administre la informa</w:t>
      </w:r>
      <w:r w:rsidR="00927FB5" w:rsidRPr="00E352A3">
        <w:rPr>
          <w:rFonts w:ascii="Arial" w:hAnsi="Arial" w:cs="Arial"/>
          <w:sz w:val="24"/>
          <w:szCs w:val="24"/>
        </w:rPr>
        <w:t xml:space="preserve">ción obtenida de los aspirantes </w:t>
      </w:r>
      <w:r w:rsidRPr="00E352A3">
        <w:rPr>
          <w:rFonts w:ascii="Arial" w:hAnsi="Arial" w:cs="Arial"/>
          <w:sz w:val="24"/>
          <w:szCs w:val="24"/>
        </w:rPr>
        <w:t xml:space="preserve">de </w:t>
      </w:r>
      <w:r w:rsidR="00927FB5" w:rsidRPr="00E352A3">
        <w:rPr>
          <w:rFonts w:ascii="Arial" w:hAnsi="Arial" w:cs="Arial"/>
          <w:sz w:val="24"/>
          <w:szCs w:val="24"/>
        </w:rPr>
        <w:t>manera que</w:t>
      </w:r>
      <w:r w:rsidRPr="00E352A3">
        <w:rPr>
          <w:rFonts w:ascii="Arial" w:hAnsi="Arial" w:cs="Arial"/>
          <w:sz w:val="24"/>
          <w:szCs w:val="24"/>
        </w:rPr>
        <w:t xml:space="preserve"> </w:t>
      </w:r>
      <w:r w:rsidR="00927FB5" w:rsidRPr="00E352A3">
        <w:rPr>
          <w:rFonts w:ascii="Arial" w:hAnsi="Arial" w:cs="Arial"/>
          <w:sz w:val="24"/>
          <w:szCs w:val="24"/>
        </w:rPr>
        <w:t xml:space="preserve">permita generar </w:t>
      </w:r>
      <w:r w:rsidRPr="00E352A3">
        <w:rPr>
          <w:rFonts w:ascii="Arial" w:hAnsi="Arial" w:cs="Arial"/>
          <w:sz w:val="24"/>
          <w:szCs w:val="24"/>
        </w:rPr>
        <w:t>métricas que la empresa pueda utilizar par</w:t>
      </w:r>
      <w:r w:rsidR="00B507B0" w:rsidRPr="00E352A3">
        <w:rPr>
          <w:rFonts w:ascii="Arial" w:hAnsi="Arial" w:cs="Arial"/>
          <w:sz w:val="24"/>
          <w:szCs w:val="24"/>
        </w:rPr>
        <w:t>a tomar mejores decisiones acerca</w:t>
      </w:r>
      <w:r w:rsidRPr="00E352A3">
        <w:rPr>
          <w:rFonts w:ascii="Arial" w:hAnsi="Arial" w:cs="Arial"/>
          <w:sz w:val="24"/>
          <w:szCs w:val="24"/>
        </w:rPr>
        <w:t xml:space="preserve"> </w:t>
      </w:r>
      <w:r w:rsidR="00927FB5" w:rsidRPr="00E352A3">
        <w:rPr>
          <w:rFonts w:ascii="Arial" w:hAnsi="Arial" w:cs="Arial"/>
          <w:sz w:val="24"/>
          <w:szCs w:val="24"/>
        </w:rPr>
        <w:t>de sus procesos de</w:t>
      </w:r>
      <w:r w:rsidRPr="00E352A3">
        <w:rPr>
          <w:rFonts w:ascii="Arial" w:hAnsi="Arial" w:cs="Arial"/>
          <w:sz w:val="24"/>
          <w:szCs w:val="24"/>
        </w:rPr>
        <w:t xml:space="preserve"> selección</w:t>
      </w:r>
      <w:r w:rsidR="00927FB5" w:rsidRPr="00E352A3">
        <w:rPr>
          <w:rFonts w:ascii="Arial" w:hAnsi="Arial" w:cs="Arial"/>
          <w:sz w:val="24"/>
          <w:szCs w:val="24"/>
        </w:rPr>
        <w:t>.</w:t>
      </w:r>
      <w:r w:rsidRPr="00E352A3">
        <w:rPr>
          <w:rFonts w:ascii="Arial" w:hAnsi="Arial" w:cs="Arial"/>
          <w:sz w:val="24"/>
          <w:szCs w:val="24"/>
        </w:rPr>
        <w:t xml:space="preserve"> </w:t>
      </w:r>
    </w:p>
    <w:p w:rsidR="00CB01FF" w:rsidRPr="00E352A3" w:rsidRDefault="00CB01FF" w:rsidP="00927FB5">
      <w:pPr>
        <w:pStyle w:val="normal0"/>
        <w:spacing w:after="0" w:line="360" w:lineRule="auto"/>
        <w:jc w:val="both"/>
        <w:rPr>
          <w:rFonts w:ascii="Arial" w:eastAsia="Arial" w:hAnsi="Arial" w:cs="Arial"/>
          <w:color w:val="FF0000"/>
          <w:sz w:val="24"/>
          <w:szCs w:val="24"/>
        </w:rPr>
      </w:pPr>
      <w:r w:rsidRPr="00E352A3">
        <w:rPr>
          <w:rFonts w:ascii="Arial" w:eastAsia="Arial" w:hAnsi="Arial" w:cs="Arial"/>
          <w:sz w:val="24"/>
          <w:szCs w:val="24"/>
        </w:rPr>
        <w:t xml:space="preserve">Por dicha razón se ha optado por la propuesta de utilizar </w:t>
      </w:r>
      <w:r w:rsidR="00B507B0" w:rsidRPr="00E352A3">
        <w:rPr>
          <w:rFonts w:ascii="Arial" w:eastAsia="Arial" w:hAnsi="Arial" w:cs="Arial"/>
          <w:sz w:val="24"/>
          <w:szCs w:val="24"/>
        </w:rPr>
        <w:t>tecnologías</w:t>
      </w:r>
      <w:r w:rsidRPr="00E352A3">
        <w:rPr>
          <w:rFonts w:ascii="Arial" w:eastAsia="Arial" w:hAnsi="Arial" w:cs="Arial"/>
          <w:sz w:val="24"/>
          <w:szCs w:val="24"/>
        </w:rPr>
        <w:t xml:space="preserve"> del lado del cliente como Bootstrap, JavaScript, y jQuery; así como tecnologías del lado del servidor como el lenguaje de programación Java,</w:t>
      </w:r>
      <w:r w:rsidR="00B507B0" w:rsidRPr="00E352A3">
        <w:rPr>
          <w:rFonts w:ascii="Arial" w:eastAsia="Arial" w:hAnsi="Arial" w:cs="Arial"/>
          <w:sz w:val="24"/>
          <w:szCs w:val="24"/>
        </w:rPr>
        <w:t xml:space="preserve"> </w:t>
      </w:r>
      <w:r w:rsidRPr="00E352A3">
        <w:rPr>
          <w:rFonts w:ascii="Arial" w:eastAsia="Arial" w:hAnsi="Arial" w:cs="Arial"/>
          <w:sz w:val="24"/>
          <w:szCs w:val="24"/>
        </w:rPr>
        <w:t xml:space="preserve">y el Framework Java JSF(Java Server Faces), utilizado </w:t>
      </w:r>
      <w:r w:rsidR="00B507B0" w:rsidRPr="00E352A3">
        <w:rPr>
          <w:rFonts w:ascii="Arial" w:eastAsia="Arial" w:hAnsi="Arial" w:cs="Arial"/>
          <w:sz w:val="24"/>
          <w:szCs w:val="24"/>
        </w:rPr>
        <w:t xml:space="preserve">el patrón MCV, </w:t>
      </w:r>
      <w:r w:rsidR="0049380C" w:rsidRPr="00E352A3">
        <w:rPr>
          <w:rFonts w:ascii="Arial" w:eastAsia="Arial" w:hAnsi="Arial" w:cs="Arial"/>
          <w:sz w:val="24"/>
          <w:szCs w:val="24"/>
        </w:rPr>
        <w:t xml:space="preserve">y </w:t>
      </w:r>
      <w:r w:rsidRPr="00E352A3">
        <w:rPr>
          <w:rFonts w:ascii="Arial" w:eastAsia="Arial" w:hAnsi="Arial" w:cs="Arial"/>
          <w:sz w:val="24"/>
          <w:szCs w:val="24"/>
        </w:rPr>
        <w:t xml:space="preserve">patrones de diseño para su construcción, </w:t>
      </w:r>
      <w:r w:rsidR="0049380C" w:rsidRPr="00E352A3">
        <w:rPr>
          <w:rFonts w:ascii="Arial" w:eastAsia="Arial" w:hAnsi="Arial" w:cs="Arial"/>
          <w:sz w:val="24"/>
          <w:szCs w:val="24"/>
        </w:rPr>
        <w:t xml:space="preserve">utilizando </w:t>
      </w:r>
      <w:r w:rsidR="00B507B0" w:rsidRPr="00E352A3">
        <w:rPr>
          <w:rFonts w:ascii="Arial" w:eastAsia="Arial" w:hAnsi="Arial" w:cs="Arial"/>
          <w:sz w:val="24"/>
          <w:szCs w:val="24"/>
        </w:rPr>
        <w:t>la metodología de desarrollo agilUs</w:t>
      </w:r>
      <w:r w:rsidR="0049380C" w:rsidRPr="00E352A3">
        <w:rPr>
          <w:rFonts w:ascii="Arial" w:eastAsia="Arial" w:hAnsi="Arial" w:cs="Arial"/>
          <w:sz w:val="24"/>
          <w:szCs w:val="24"/>
        </w:rPr>
        <w:t xml:space="preserve"> creada por la profesora </w:t>
      </w:r>
      <w:r w:rsidR="0049380C" w:rsidRPr="009845EA">
        <w:rPr>
          <w:rFonts w:ascii="Arial" w:eastAsia="Arial" w:hAnsi="Arial" w:cs="Arial"/>
          <w:color w:val="FF0000"/>
          <w:sz w:val="24"/>
          <w:szCs w:val="24"/>
        </w:rPr>
        <w:t>Alecia Eleonora Acosta</w:t>
      </w:r>
      <w:r w:rsidR="00B507B0" w:rsidRPr="00E352A3">
        <w:rPr>
          <w:rFonts w:ascii="Arial" w:eastAsia="Arial" w:hAnsi="Arial" w:cs="Arial"/>
          <w:sz w:val="24"/>
          <w:szCs w:val="24"/>
        </w:rPr>
        <w:t>,</w:t>
      </w:r>
      <w:r w:rsidR="0049380C" w:rsidRPr="00E352A3">
        <w:rPr>
          <w:rFonts w:ascii="Arial" w:eastAsia="Arial" w:hAnsi="Arial" w:cs="Arial"/>
          <w:sz w:val="24"/>
          <w:szCs w:val="24"/>
        </w:rPr>
        <w:t xml:space="preserve"> profesora jubilada de la Universidad Central de Venezuela, ya </w:t>
      </w:r>
      <w:r w:rsidRPr="00E352A3">
        <w:rPr>
          <w:rFonts w:ascii="Arial" w:eastAsia="Arial" w:hAnsi="Arial" w:cs="Arial"/>
          <w:sz w:val="24"/>
          <w:szCs w:val="24"/>
        </w:rPr>
        <w:t>que permiten un desarrollo ágil, divertido</w:t>
      </w:r>
      <w:r w:rsidR="00B507B0" w:rsidRPr="00E352A3">
        <w:rPr>
          <w:rFonts w:ascii="Arial" w:eastAsia="Arial" w:hAnsi="Arial" w:cs="Arial"/>
          <w:sz w:val="24"/>
          <w:szCs w:val="24"/>
        </w:rPr>
        <w:t xml:space="preserve">, robusto y con mucho soporte, </w:t>
      </w:r>
      <w:r w:rsidR="0049380C" w:rsidRPr="00E352A3">
        <w:rPr>
          <w:rFonts w:ascii="Arial" w:eastAsia="Arial" w:hAnsi="Arial" w:cs="Arial"/>
          <w:sz w:val="24"/>
          <w:szCs w:val="24"/>
        </w:rPr>
        <w:t xml:space="preserve">además de </w:t>
      </w:r>
      <w:r w:rsidRPr="00E352A3">
        <w:rPr>
          <w:rFonts w:ascii="Arial" w:eastAsia="Arial" w:hAnsi="Arial" w:cs="Arial"/>
          <w:sz w:val="24"/>
          <w:szCs w:val="24"/>
        </w:rPr>
        <w:t>proveer una abstracción entre la interfaz y la lógica de negocio de la aplicación,</w:t>
      </w:r>
      <w:r w:rsidR="0049380C" w:rsidRPr="00E352A3">
        <w:rPr>
          <w:rFonts w:ascii="Arial" w:eastAsia="Arial" w:hAnsi="Arial" w:cs="Arial"/>
          <w:sz w:val="24"/>
          <w:szCs w:val="24"/>
        </w:rPr>
        <w:t xml:space="preserve"> la</w:t>
      </w:r>
      <w:r w:rsidRPr="00E352A3">
        <w:rPr>
          <w:rFonts w:ascii="Arial" w:eastAsia="Arial" w:hAnsi="Arial" w:cs="Arial"/>
          <w:sz w:val="24"/>
          <w:szCs w:val="24"/>
        </w:rPr>
        <w:t xml:space="preserve"> portabilidad en sistemas UNIX y MAC,</w:t>
      </w:r>
      <w:r w:rsidR="00B507B0" w:rsidRPr="00E352A3">
        <w:rPr>
          <w:rFonts w:ascii="Arial" w:eastAsia="Arial" w:hAnsi="Arial" w:cs="Arial"/>
          <w:sz w:val="24"/>
          <w:szCs w:val="24"/>
        </w:rPr>
        <w:t xml:space="preserve"> </w:t>
      </w:r>
      <w:r w:rsidR="0049380C" w:rsidRPr="00E352A3">
        <w:rPr>
          <w:rFonts w:ascii="Arial" w:eastAsia="Arial" w:hAnsi="Arial" w:cs="Arial"/>
          <w:sz w:val="24"/>
          <w:szCs w:val="24"/>
        </w:rPr>
        <w:t>la r</w:t>
      </w:r>
      <w:r w:rsidRPr="00E352A3">
        <w:rPr>
          <w:rFonts w:ascii="Arial" w:eastAsia="Arial" w:hAnsi="Arial" w:cs="Arial"/>
          <w:sz w:val="24"/>
          <w:szCs w:val="24"/>
        </w:rPr>
        <w:t xml:space="preserve">eusabilidad, </w:t>
      </w:r>
      <w:r w:rsidR="0049380C" w:rsidRPr="00E352A3">
        <w:rPr>
          <w:rFonts w:ascii="Arial" w:eastAsia="Arial" w:hAnsi="Arial" w:cs="Arial"/>
          <w:sz w:val="24"/>
          <w:szCs w:val="24"/>
        </w:rPr>
        <w:t xml:space="preserve">y </w:t>
      </w:r>
      <w:r w:rsidRPr="00E352A3">
        <w:rPr>
          <w:rFonts w:ascii="Arial" w:eastAsia="Arial" w:hAnsi="Arial" w:cs="Arial"/>
          <w:color w:val="FF0000"/>
          <w:sz w:val="24"/>
          <w:szCs w:val="24"/>
        </w:rPr>
        <w:t>facilidad de instalación</w:t>
      </w:r>
      <w:r w:rsidR="0049380C" w:rsidRPr="00E352A3">
        <w:rPr>
          <w:rFonts w:ascii="Arial" w:eastAsia="Arial" w:hAnsi="Arial" w:cs="Arial"/>
          <w:color w:val="FF0000"/>
          <w:sz w:val="24"/>
          <w:szCs w:val="24"/>
        </w:rPr>
        <w:t xml:space="preserve"> de componentes </w:t>
      </w:r>
      <w:r w:rsidRPr="00E352A3">
        <w:rPr>
          <w:rFonts w:ascii="Arial" w:eastAsia="Arial" w:hAnsi="Arial" w:cs="Arial"/>
          <w:color w:val="FF0000"/>
          <w:sz w:val="24"/>
          <w:szCs w:val="24"/>
        </w:rPr>
        <w:t>si</w:t>
      </w:r>
      <w:r w:rsidR="0049380C" w:rsidRPr="00E352A3">
        <w:rPr>
          <w:rFonts w:ascii="Arial" w:eastAsia="Arial" w:hAnsi="Arial" w:cs="Arial"/>
          <w:color w:val="FF0000"/>
          <w:sz w:val="24"/>
          <w:szCs w:val="24"/>
        </w:rPr>
        <w:t>n</w:t>
      </w:r>
      <w:r w:rsidRPr="00E352A3">
        <w:rPr>
          <w:rFonts w:ascii="Arial" w:eastAsia="Arial" w:hAnsi="Arial" w:cs="Arial"/>
          <w:color w:val="FF0000"/>
          <w:sz w:val="24"/>
          <w:szCs w:val="24"/>
        </w:rPr>
        <w:t xml:space="preserve"> costo alguno</w:t>
      </w:r>
      <w:r w:rsidRPr="00E352A3">
        <w:rPr>
          <w:rFonts w:ascii="Arial" w:eastAsia="Arial" w:hAnsi="Arial" w:cs="Arial"/>
          <w:sz w:val="24"/>
          <w:szCs w:val="24"/>
        </w:rPr>
        <w:t xml:space="preserve">, </w:t>
      </w:r>
      <w:r w:rsidRPr="00E352A3">
        <w:rPr>
          <w:rFonts w:ascii="Arial" w:eastAsia="Arial" w:hAnsi="Arial" w:cs="Arial"/>
          <w:color w:val="FF0000"/>
          <w:sz w:val="24"/>
          <w:szCs w:val="24"/>
        </w:rPr>
        <w:t>aunado a que las tareas de programación a menudo involucran actividades muy engorrosas y difíciles de llevar a cabo y coordinar.</w:t>
      </w:r>
    </w:p>
    <w:p w:rsidR="00927FB5" w:rsidRPr="00E352A3" w:rsidRDefault="00927FB5" w:rsidP="00BF3607">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Adicionalmente</w:t>
      </w:r>
      <w:r w:rsidR="0049380C" w:rsidRPr="00E352A3">
        <w:rPr>
          <w:rFonts w:ascii="Arial" w:eastAsia="Arial" w:hAnsi="Arial" w:cs="Arial"/>
          <w:sz w:val="24"/>
          <w:szCs w:val="24"/>
        </w:rPr>
        <w:t xml:space="preserve">,  </w:t>
      </w:r>
      <w:r w:rsidRPr="00E352A3">
        <w:rPr>
          <w:rFonts w:ascii="Arial" w:eastAsia="Arial" w:hAnsi="Arial" w:cs="Arial"/>
          <w:sz w:val="24"/>
          <w:szCs w:val="24"/>
        </w:rPr>
        <w:t>se considera, el utilizar la metodología de gerencia de proyectos establecida por el PMI</w:t>
      </w:r>
      <w:r w:rsidR="0049380C" w:rsidRPr="00E352A3">
        <w:rPr>
          <w:rFonts w:ascii="Arial" w:eastAsia="Arial" w:hAnsi="Arial" w:cs="Arial"/>
          <w:sz w:val="24"/>
          <w:szCs w:val="24"/>
        </w:rPr>
        <w:t xml:space="preserve"> </w:t>
      </w:r>
      <w:r w:rsidRPr="00E352A3">
        <w:rPr>
          <w:rFonts w:ascii="Arial" w:eastAsia="Arial" w:hAnsi="Arial" w:cs="Arial"/>
          <w:sz w:val="24"/>
          <w:szCs w:val="24"/>
        </w:rPr>
        <w:t>(Project Management Institute), para gen</w:t>
      </w:r>
      <w:r w:rsidR="0049380C" w:rsidRPr="00E352A3">
        <w:rPr>
          <w:rFonts w:ascii="Arial" w:eastAsia="Arial" w:hAnsi="Arial" w:cs="Arial"/>
          <w:sz w:val="24"/>
          <w:szCs w:val="24"/>
        </w:rPr>
        <w:t xml:space="preserve">erar conocimientos y </w:t>
      </w:r>
      <w:r w:rsidRPr="00E352A3">
        <w:rPr>
          <w:rFonts w:ascii="Arial" w:eastAsia="Arial" w:hAnsi="Arial" w:cs="Arial"/>
          <w:sz w:val="24"/>
          <w:szCs w:val="24"/>
        </w:rPr>
        <w:t>experiencia en</w:t>
      </w:r>
      <w:r w:rsidR="0049380C" w:rsidRPr="00E352A3">
        <w:rPr>
          <w:rFonts w:ascii="Arial" w:eastAsia="Arial" w:hAnsi="Arial" w:cs="Arial"/>
          <w:sz w:val="24"/>
          <w:szCs w:val="24"/>
        </w:rPr>
        <w:t xml:space="preserve"> dicha metodología para</w:t>
      </w:r>
      <w:r w:rsidRPr="00E352A3">
        <w:rPr>
          <w:rFonts w:ascii="Arial" w:eastAsia="Arial" w:hAnsi="Arial" w:cs="Arial"/>
          <w:sz w:val="24"/>
          <w:szCs w:val="24"/>
        </w:rPr>
        <w:t xml:space="preserve"> los autores del presente trabajo; y para permitir un control y seguimiento del desarrollo de la presente investigación y del trabajo especial de grado, </w:t>
      </w:r>
      <w:r w:rsidR="0049380C" w:rsidRPr="00E352A3">
        <w:rPr>
          <w:rFonts w:ascii="Arial" w:eastAsia="Arial" w:hAnsi="Arial" w:cs="Arial"/>
          <w:sz w:val="24"/>
          <w:szCs w:val="24"/>
        </w:rPr>
        <w:t xml:space="preserve">que permita </w:t>
      </w:r>
      <w:r w:rsidRPr="00E352A3">
        <w:rPr>
          <w:rFonts w:ascii="Arial" w:eastAsia="Arial" w:hAnsi="Arial" w:cs="Arial"/>
          <w:sz w:val="24"/>
          <w:szCs w:val="24"/>
        </w:rPr>
        <w:t>incrementar la posibilidad de que los trabajos establecidos finalicen en los tiempos estimados.</w:t>
      </w:r>
    </w:p>
    <w:p w:rsidR="00CB01FF" w:rsidRPr="00E352A3" w:rsidRDefault="00CB01FF" w:rsidP="00BF3607">
      <w:pPr>
        <w:pStyle w:val="normal0"/>
        <w:spacing w:after="0" w:line="360" w:lineRule="auto"/>
        <w:rPr>
          <w:rFonts w:ascii="Arial" w:eastAsia="Arial" w:hAnsi="Arial" w:cs="Arial"/>
          <w:sz w:val="24"/>
          <w:szCs w:val="24"/>
        </w:rPr>
      </w:pPr>
      <w:r w:rsidRPr="00E352A3">
        <w:rPr>
          <w:rFonts w:ascii="Arial" w:eastAsia="Arial" w:hAnsi="Arial" w:cs="Arial"/>
          <w:sz w:val="24"/>
          <w:szCs w:val="24"/>
        </w:rPr>
        <w:t xml:space="preserve">El presente documento </w:t>
      </w:r>
      <w:r w:rsidR="00B507B0" w:rsidRPr="00E352A3">
        <w:rPr>
          <w:rFonts w:ascii="Arial" w:eastAsia="Arial" w:hAnsi="Arial" w:cs="Arial"/>
          <w:sz w:val="24"/>
          <w:szCs w:val="24"/>
        </w:rPr>
        <w:t>está estructurado de la siguiente manera</w:t>
      </w:r>
      <w:r w:rsidRPr="00E352A3">
        <w:rPr>
          <w:rFonts w:ascii="Arial" w:eastAsia="Arial" w:hAnsi="Arial" w:cs="Arial"/>
          <w:sz w:val="24"/>
          <w:szCs w:val="24"/>
        </w:rPr>
        <w:t>:</w:t>
      </w:r>
    </w:p>
    <w:p w:rsidR="00CB01FF" w:rsidRPr="00E352A3" w:rsidRDefault="004A1547" w:rsidP="00BF3607">
      <w:pPr>
        <w:pStyle w:val="normal0"/>
        <w:numPr>
          <w:ilvl w:val="0"/>
          <w:numId w:val="10"/>
        </w:numPr>
        <w:tabs>
          <w:tab w:val="left" w:pos="284"/>
        </w:tabs>
        <w:spacing w:after="0" w:line="360" w:lineRule="auto"/>
        <w:ind w:left="0" w:firstLine="0"/>
        <w:contextualSpacing/>
        <w:jc w:val="both"/>
        <w:rPr>
          <w:rFonts w:ascii="Arial" w:hAnsi="Arial" w:cs="Arial"/>
          <w:sz w:val="24"/>
          <w:szCs w:val="24"/>
        </w:rPr>
      </w:pPr>
      <w:r w:rsidRPr="00E352A3">
        <w:rPr>
          <w:rFonts w:ascii="Arial" w:eastAsia="Arial" w:hAnsi="Arial" w:cs="Arial"/>
          <w:b/>
          <w:sz w:val="24"/>
          <w:szCs w:val="24"/>
        </w:rPr>
        <w:t>Parte I -</w:t>
      </w:r>
      <w:r w:rsidR="00CB01FF" w:rsidRPr="00E352A3">
        <w:rPr>
          <w:rFonts w:ascii="Arial" w:eastAsia="Arial" w:hAnsi="Arial" w:cs="Arial"/>
          <w:b/>
          <w:sz w:val="24"/>
          <w:szCs w:val="24"/>
        </w:rPr>
        <w:t xml:space="preserve"> Introducción:</w:t>
      </w:r>
      <w:r w:rsidR="00CB01FF" w:rsidRPr="00E352A3">
        <w:rPr>
          <w:rFonts w:ascii="Arial" w:eastAsia="Arial" w:hAnsi="Arial" w:cs="Arial"/>
          <w:sz w:val="24"/>
          <w:szCs w:val="24"/>
        </w:rPr>
        <w:t xml:space="preserve"> Sección en la que se expone el problema, de los métodos convencionales de</w:t>
      </w:r>
      <w:r w:rsidR="0049380C" w:rsidRPr="00E352A3">
        <w:rPr>
          <w:rFonts w:ascii="Arial" w:eastAsia="Arial" w:hAnsi="Arial" w:cs="Arial"/>
          <w:sz w:val="24"/>
          <w:szCs w:val="24"/>
        </w:rPr>
        <w:t xml:space="preserve"> reclutamiento y sus procesos. </w:t>
      </w:r>
      <w:r w:rsidR="00CB01FF" w:rsidRPr="00E352A3">
        <w:rPr>
          <w:rFonts w:ascii="Arial" w:eastAsia="Arial" w:hAnsi="Arial" w:cs="Arial"/>
          <w:sz w:val="24"/>
          <w:szCs w:val="24"/>
        </w:rPr>
        <w:t>En resumen, la propuesta para solucionar dichos problemas.</w:t>
      </w:r>
    </w:p>
    <w:p w:rsidR="00CB01FF" w:rsidRPr="00E352A3" w:rsidRDefault="004A1547" w:rsidP="00BF3607">
      <w:pPr>
        <w:pStyle w:val="normal0"/>
        <w:numPr>
          <w:ilvl w:val="0"/>
          <w:numId w:val="10"/>
        </w:numPr>
        <w:tabs>
          <w:tab w:val="left" w:pos="284"/>
        </w:tabs>
        <w:spacing w:after="0" w:line="360" w:lineRule="auto"/>
        <w:ind w:left="0" w:firstLine="0"/>
        <w:contextualSpacing/>
        <w:jc w:val="both"/>
        <w:rPr>
          <w:rFonts w:ascii="Arial" w:hAnsi="Arial" w:cs="Arial"/>
          <w:sz w:val="24"/>
          <w:szCs w:val="24"/>
        </w:rPr>
      </w:pPr>
      <w:r w:rsidRPr="00E352A3">
        <w:rPr>
          <w:rFonts w:ascii="Arial" w:eastAsia="Arial" w:hAnsi="Arial" w:cs="Arial"/>
          <w:b/>
          <w:sz w:val="24"/>
          <w:szCs w:val="24"/>
        </w:rPr>
        <w:t>Parte II -</w:t>
      </w:r>
      <w:r w:rsidR="00CB01FF" w:rsidRPr="00E352A3">
        <w:rPr>
          <w:rFonts w:ascii="Arial" w:eastAsia="Arial" w:hAnsi="Arial" w:cs="Arial"/>
          <w:b/>
          <w:sz w:val="24"/>
          <w:szCs w:val="24"/>
        </w:rPr>
        <w:t xml:space="preserve"> Marco Conceptual:</w:t>
      </w:r>
      <w:r w:rsidR="00CB01FF" w:rsidRPr="00E352A3">
        <w:rPr>
          <w:rFonts w:ascii="Arial" w:eastAsia="Arial" w:hAnsi="Arial" w:cs="Arial"/>
          <w:sz w:val="24"/>
          <w:szCs w:val="24"/>
        </w:rPr>
        <w:t xml:space="preserve"> se exponen los aspectos teóricos relacionados con los procesos, metodologías, patrones y tecnologías a utilizar para la </w:t>
      </w:r>
      <w:r w:rsidR="00CB01FF" w:rsidRPr="00E352A3">
        <w:rPr>
          <w:rFonts w:ascii="Arial" w:eastAsia="Arial" w:hAnsi="Arial" w:cs="Arial"/>
          <w:sz w:val="24"/>
          <w:szCs w:val="24"/>
        </w:rPr>
        <w:lastRenderedPageBreak/>
        <w:t xml:space="preserve">implementación de la aplicación web, </w:t>
      </w:r>
      <w:r w:rsidR="001D6A8D" w:rsidRPr="00E352A3">
        <w:rPr>
          <w:rFonts w:ascii="Arial" w:eastAsia="Arial" w:hAnsi="Arial" w:cs="Arial"/>
          <w:sz w:val="24"/>
          <w:szCs w:val="24"/>
        </w:rPr>
        <w:t xml:space="preserve">desde una perspectiva imparcial, y </w:t>
      </w:r>
      <w:r w:rsidR="00CB01FF" w:rsidRPr="00E352A3">
        <w:rPr>
          <w:rFonts w:ascii="Arial" w:eastAsia="Arial" w:hAnsi="Arial" w:cs="Arial"/>
          <w:sz w:val="24"/>
          <w:szCs w:val="24"/>
        </w:rPr>
        <w:t>con la finalidad de presentar tanto las ventajas y desventajas de cada propuesta.</w:t>
      </w:r>
    </w:p>
    <w:p w:rsidR="00CB01FF" w:rsidRPr="00E352A3" w:rsidRDefault="004A1547" w:rsidP="00BF3607">
      <w:pPr>
        <w:pStyle w:val="normal0"/>
        <w:numPr>
          <w:ilvl w:val="0"/>
          <w:numId w:val="10"/>
        </w:numPr>
        <w:tabs>
          <w:tab w:val="left" w:pos="284"/>
        </w:tabs>
        <w:spacing w:after="0" w:line="360" w:lineRule="auto"/>
        <w:ind w:left="0" w:firstLine="0"/>
        <w:contextualSpacing/>
        <w:jc w:val="both"/>
        <w:rPr>
          <w:rFonts w:ascii="Arial" w:hAnsi="Arial" w:cs="Arial"/>
          <w:sz w:val="24"/>
          <w:szCs w:val="24"/>
        </w:rPr>
      </w:pPr>
      <w:r w:rsidRPr="00E352A3">
        <w:rPr>
          <w:rFonts w:ascii="Arial" w:eastAsia="Arial" w:hAnsi="Arial" w:cs="Arial"/>
          <w:b/>
          <w:sz w:val="24"/>
          <w:szCs w:val="24"/>
        </w:rPr>
        <w:t>Parte III -</w:t>
      </w:r>
      <w:r w:rsidR="00CB01FF" w:rsidRPr="00E352A3">
        <w:rPr>
          <w:rFonts w:ascii="Arial" w:eastAsia="Arial" w:hAnsi="Arial" w:cs="Arial"/>
          <w:b/>
          <w:sz w:val="24"/>
          <w:szCs w:val="24"/>
        </w:rPr>
        <w:t xml:space="preserve"> Propuesta de TEG: </w:t>
      </w:r>
      <w:r w:rsidR="001D6A8D" w:rsidRPr="00E352A3">
        <w:rPr>
          <w:rFonts w:ascii="Arial" w:eastAsia="Arial" w:hAnsi="Arial" w:cs="Arial"/>
          <w:sz w:val="24"/>
          <w:szCs w:val="24"/>
        </w:rPr>
        <w:t>Se plantea el contexto del problema, la situación actual, la solución propuesta</w:t>
      </w:r>
      <w:r w:rsidR="00CB01FF" w:rsidRPr="00E352A3">
        <w:rPr>
          <w:rFonts w:ascii="Arial" w:eastAsia="Arial" w:hAnsi="Arial" w:cs="Arial"/>
          <w:sz w:val="24"/>
          <w:szCs w:val="24"/>
        </w:rPr>
        <w:t xml:space="preserve">, </w:t>
      </w:r>
      <w:r w:rsidR="001D6A8D" w:rsidRPr="00E352A3">
        <w:rPr>
          <w:rFonts w:ascii="Arial" w:eastAsia="Arial" w:hAnsi="Arial" w:cs="Arial"/>
          <w:sz w:val="24"/>
          <w:szCs w:val="24"/>
        </w:rPr>
        <w:t xml:space="preserve">la </w:t>
      </w:r>
      <w:r w:rsidR="00CB01FF" w:rsidRPr="00E352A3">
        <w:rPr>
          <w:rFonts w:ascii="Arial" w:eastAsia="Arial" w:hAnsi="Arial" w:cs="Arial"/>
          <w:sz w:val="24"/>
          <w:szCs w:val="24"/>
        </w:rPr>
        <w:t>justifica</w:t>
      </w:r>
      <w:r w:rsidR="001D6A8D" w:rsidRPr="00E352A3">
        <w:rPr>
          <w:rFonts w:ascii="Arial" w:eastAsia="Arial" w:hAnsi="Arial" w:cs="Arial"/>
          <w:sz w:val="24"/>
          <w:szCs w:val="24"/>
        </w:rPr>
        <w:t>ción de la solución planteada, así como</w:t>
      </w:r>
      <w:r w:rsidR="00CB01FF" w:rsidRPr="00E352A3">
        <w:rPr>
          <w:rFonts w:ascii="Arial" w:eastAsia="Arial" w:hAnsi="Arial" w:cs="Arial"/>
          <w:sz w:val="24"/>
          <w:szCs w:val="24"/>
        </w:rPr>
        <w:t xml:space="preserve"> el objetivo general y los objetivos específicos </w:t>
      </w:r>
      <w:r w:rsidR="001D6A8D" w:rsidRPr="00E352A3">
        <w:rPr>
          <w:rFonts w:ascii="Arial" w:eastAsia="Arial" w:hAnsi="Arial" w:cs="Arial"/>
          <w:sz w:val="24"/>
          <w:szCs w:val="24"/>
        </w:rPr>
        <w:t>que se desean lograr.</w:t>
      </w:r>
    </w:p>
    <w:p w:rsidR="00CB01FF" w:rsidRPr="00E352A3" w:rsidRDefault="00CB01FF" w:rsidP="00CB01FF">
      <w:pPr>
        <w:pStyle w:val="normal0"/>
        <w:spacing w:after="240" w:line="360" w:lineRule="auto"/>
        <w:jc w:val="center"/>
        <w:rPr>
          <w:rFonts w:ascii="Arial" w:eastAsia="Arial" w:hAnsi="Arial" w:cs="Arial"/>
          <w:b/>
          <w:sz w:val="48"/>
          <w:szCs w:val="48"/>
        </w:rPr>
      </w:pPr>
    </w:p>
    <w:p w:rsidR="00CB01FF" w:rsidRPr="00E352A3" w:rsidRDefault="00CB01FF" w:rsidP="00CB01FF">
      <w:pPr>
        <w:pStyle w:val="normal0"/>
        <w:spacing w:after="240" w:line="360" w:lineRule="auto"/>
        <w:jc w:val="center"/>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84704A" w:rsidRPr="00E352A3" w:rsidRDefault="0084704A">
      <w:pPr>
        <w:pStyle w:val="normal0"/>
        <w:spacing w:after="240" w:line="360" w:lineRule="auto"/>
        <w:rPr>
          <w:rFonts w:ascii="Arial" w:eastAsia="Arial" w:hAnsi="Arial" w:cs="Arial"/>
          <w:b/>
          <w:sz w:val="48"/>
          <w:szCs w:val="48"/>
        </w:rPr>
      </w:pPr>
    </w:p>
    <w:p w:rsidR="00BF3607" w:rsidRPr="00E352A3" w:rsidRDefault="00BF3607">
      <w:pPr>
        <w:pStyle w:val="normal0"/>
        <w:spacing w:after="240" w:line="360" w:lineRule="auto"/>
        <w:rPr>
          <w:rFonts w:ascii="Arial" w:eastAsia="Arial" w:hAnsi="Arial" w:cs="Arial"/>
          <w:b/>
          <w:sz w:val="48"/>
          <w:szCs w:val="48"/>
        </w:rPr>
      </w:pPr>
    </w:p>
    <w:p w:rsidR="00BF3607" w:rsidRPr="00E352A3" w:rsidRDefault="00BF3607">
      <w:pPr>
        <w:pStyle w:val="normal0"/>
        <w:spacing w:after="240" w:line="360" w:lineRule="auto"/>
        <w:rPr>
          <w:rFonts w:ascii="Arial" w:eastAsia="Arial" w:hAnsi="Arial" w:cs="Arial"/>
          <w:b/>
          <w:sz w:val="48"/>
          <w:szCs w:val="48"/>
        </w:rPr>
      </w:pPr>
    </w:p>
    <w:p w:rsidR="00BF3607" w:rsidRPr="00E352A3" w:rsidRDefault="00BF3607">
      <w:pPr>
        <w:pStyle w:val="normal0"/>
        <w:spacing w:after="240" w:line="360" w:lineRule="auto"/>
        <w:rPr>
          <w:rFonts w:ascii="Arial" w:eastAsia="Arial" w:hAnsi="Arial" w:cs="Arial"/>
          <w:b/>
          <w:sz w:val="48"/>
          <w:szCs w:val="48"/>
        </w:rPr>
      </w:pPr>
    </w:p>
    <w:p w:rsidR="00BF3607" w:rsidRPr="00E352A3" w:rsidRDefault="00BF3607">
      <w:pPr>
        <w:pStyle w:val="normal0"/>
        <w:spacing w:after="240" w:line="360" w:lineRule="auto"/>
        <w:rPr>
          <w:rFonts w:ascii="Arial" w:eastAsia="Arial" w:hAnsi="Arial" w:cs="Arial"/>
          <w:b/>
          <w:sz w:val="48"/>
          <w:szCs w:val="48"/>
        </w:rPr>
      </w:pPr>
    </w:p>
    <w:p w:rsidR="0084704A" w:rsidRDefault="00D11E07">
      <w:pPr>
        <w:pStyle w:val="normal0"/>
        <w:spacing w:after="240" w:line="360" w:lineRule="auto"/>
        <w:jc w:val="center"/>
        <w:rPr>
          <w:rFonts w:ascii="Arial" w:eastAsia="Arial" w:hAnsi="Arial" w:cs="Arial"/>
          <w:b/>
          <w:sz w:val="48"/>
          <w:szCs w:val="48"/>
        </w:rPr>
      </w:pPr>
      <w:r>
        <w:rPr>
          <w:rFonts w:ascii="Arial" w:eastAsia="Arial" w:hAnsi="Arial" w:cs="Arial"/>
          <w:b/>
          <w:sz w:val="48"/>
          <w:szCs w:val="48"/>
        </w:rPr>
        <w:lastRenderedPageBreak/>
        <w:t>Capítulo I</w:t>
      </w:r>
      <w:r w:rsidR="009608B3">
        <w:rPr>
          <w:rFonts w:ascii="Arial" w:eastAsia="Arial" w:hAnsi="Arial" w:cs="Arial"/>
          <w:b/>
          <w:sz w:val="48"/>
          <w:szCs w:val="48"/>
        </w:rPr>
        <w:t>. Marco teórico</w:t>
      </w:r>
    </w:p>
    <w:p w:rsidR="00D11E07" w:rsidRPr="00E352A3" w:rsidRDefault="001D7038" w:rsidP="00D11E07">
      <w:pPr>
        <w:pStyle w:val="normal0"/>
        <w:spacing w:after="0" w:line="360" w:lineRule="auto"/>
        <w:jc w:val="both"/>
        <w:rPr>
          <w:rFonts w:ascii="Arial" w:eastAsia="Arial" w:hAnsi="Arial" w:cs="Arial"/>
          <w:sz w:val="24"/>
          <w:szCs w:val="24"/>
        </w:rPr>
      </w:pPr>
      <w:r>
        <w:rPr>
          <w:rFonts w:ascii="Arial" w:eastAsia="Arial" w:hAnsi="Arial" w:cs="Arial"/>
          <w:sz w:val="24"/>
          <w:szCs w:val="24"/>
        </w:rPr>
        <w:t>La presente sección</w:t>
      </w:r>
      <w:r w:rsidR="00D11E07">
        <w:rPr>
          <w:rFonts w:ascii="Arial" w:eastAsia="Arial" w:hAnsi="Arial" w:cs="Arial"/>
          <w:sz w:val="24"/>
          <w:szCs w:val="24"/>
        </w:rPr>
        <w:t xml:space="preserve"> ilustra los </w:t>
      </w:r>
      <w:commentRangeStart w:id="22"/>
      <w:r w:rsidR="00D11E07" w:rsidRPr="00E352A3">
        <w:rPr>
          <w:rFonts w:ascii="Arial" w:eastAsia="Arial" w:hAnsi="Arial" w:cs="Arial"/>
          <w:sz w:val="24"/>
          <w:szCs w:val="24"/>
        </w:rPr>
        <w:t>antecedentes y las bases conceptuales que sirven como base para el desarrollo del trabajo de investigación</w:t>
      </w:r>
      <w:r w:rsidR="00D11E07">
        <w:rPr>
          <w:rFonts w:ascii="Arial" w:eastAsia="Arial" w:hAnsi="Arial" w:cs="Arial"/>
          <w:sz w:val="24"/>
          <w:szCs w:val="24"/>
        </w:rPr>
        <w:t>,</w:t>
      </w:r>
      <w:r w:rsidR="00D11E07" w:rsidRPr="00E352A3">
        <w:rPr>
          <w:rFonts w:ascii="Arial" w:eastAsia="Arial" w:hAnsi="Arial" w:cs="Arial"/>
          <w:sz w:val="24"/>
          <w:szCs w:val="24"/>
        </w:rPr>
        <w:t xml:space="preserve"> </w:t>
      </w:r>
      <w:r w:rsidR="00D11E07">
        <w:rPr>
          <w:rFonts w:ascii="Arial" w:eastAsia="Arial" w:hAnsi="Arial" w:cs="Arial"/>
          <w:sz w:val="24"/>
          <w:szCs w:val="24"/>
        </w:rPr>
        <w:t xml:space="preserve">lo cual es de vital importancia </w:t>
      </w:r>
      <w:r w:rsidR="00D11E07" w:rsidRPr="00E352A3">
        <w:rPr>
          <w:rFonts w:ascii="Arial" w:eastAsia="Arial" w:hAnsi="Arial" w:cs="Arial"/>
          <w:sz w:val="24"/>
          <w:szCs w:val="24"/>
        </w:rPr>
        <w:t xml:space="preserve">útil para elaborar en las una ideas que van naciendo de la investigación; por tal motivo, en </w:t>
      </w:r>
      <w:r>
        <w:rPr>
          <w:rFonts w:ascii="Arial" w:eastAsia="Arial" w:hAnsi="Arial" w:cs="Arial"/>
          <w:sz w:val="24"/>
          <w:szCs w:val="24"/>
        </w:rPr>
        <w:t>el presente capítulo</w:t>
      </w:r>
      <w:r w:rsidR="00D11E07" w:rsidRPr="00E352A3">
        <w:rPr>
          <w:rFonts w:ascii="Arial" w:eastAsia="Arial" w:hAnsi="Arial" w:cs="Arial"/>
          <w:sz w:val="24"/>
          <w:szCs w:val="24"/>
        </w:rPr>
        <w:t xml:space="preserve"> se trata en detalle el estado actual de aplicaciones relacionadas con la gestión de las personas como recursos humanos, conceptos sobre características de la aplicación propuesta  y conceptos relacionados.</w:t>
      </w:r>
      <w:commentRangeEnd w:id="22"/>
      <w:r w:rsidR="00D11E07">
        <w:rPr>
          <w:rStyle w:val="Refdecomentario"/>
        </w:rPr>
        <w:commentReference w:id="22"/>
      </w:r>
    </w:p>
    <w:p w:rsidR="00936356" w:rsidRPr="00E168AC" w:rsidRDefault="00936356" w:rsidP="00936356">
      <w:pPr>
        <w:autoSpaceDE w:val="0"/>
        <w:autoSpaceDN w:val="0"/>
        <w:adjustRightInd w:val="0"/>
        <w:spacing w:line="360" w:lineRule="auto"/>
        <w:jc w:val="both"/>
        <w:rPr>
          <w:rFonts w:ascii="Arial" w:hAnsi="Arial" w:cs="Arial"/>
          <w:color w:val="0000FF"/>
          <w:sz w:val="24"/>
          <w:szCs w:val="24"/>
        </w:rPr>
      </w:pPr>
      <w:commentRangeStart w:id="23"/>
      <w:r w:rsidRPr="00936356">
        <w:rPr>
          <w:rFonts w:ascii="Arial" w:hAnsi="Arial" w:cs="Arial"/>
          <w:color w:val="0000FF"/>
        </w:rPr>
        <w:t xml:space="preserve">En este capítulo se </w:t>
      </w:r>
      <w:r w:rsidRPr="00936356">
        <w:rPr>
          <w:rFonts w:ascii="Arial" w:hAnsi="Arial" w:cs="Arial"/>
          <w:color w:val="0000FF"/>
          <w:highlight w:val="yellow"/>
        </w:rPr>
        <w:t>hizo</w:t>
      </w:r>
      <w:r w:rsidRPr="00936356">
        <w:rPr>
          <w:rFonts w:ascii="Arial" w:hAnsi="Arial" w:cs="Arial"/>
          <w:color w:val="0000FF"/>
        </w:rPr>
        <w:t xml:space="preserve"> referencia a investigaciones realizadas por diversos autores, que </w:t>
      </w:r>
      <w:r w:rsidRPr="00936356">
        <w:rPr>
          <w:rFonts w:ascii="Arial" w:hAnsi="Arial" w:cs="Arial"/>
          <w:color w:val="0000FF"/>
          <w:highlight w:val="yellow"/>
        </w:rPr>
        <w:t>sustentaron</w:t>
      </w:r>
      <w:r w:rsidRPr="00936356">
        <w:rPr>
          <w:rFonts w:ascii="Arial" w:hAnsi="Arial" w:cs="Arial"/>
          <w:color w:val="0000FF"/>
        </w:rPr>
        <w:t xml:space="preserve"> y </w:t>
      </w:r>
      <w:r w:rsidRPr="00936356">
        <w:rPr>
          <w:rFonts w:ascii="Arial" w:hAnsi="Arial" w:cs="Arial"/>
          <w:color w:val="0000FF"/>
          <w:highlight w:val="yellow"/>
        </w:rPr>
        <w:t>contribuyeron</w:t>
      </w:r>
      <w:r w:rsidRPr="00936356">
        <w:rPr>
          <w:rFonts w:ascii="Arial" w:hAnsi="Arial" w:cs="Arial"/>
          <w:color w:val="0000FF"/>
        </w:rPr>
        <w:t xml:space="preserve"> al desarrollo del presente TEG, por aspectos teóricos que </w:t>
      </w:r>
      <w:r w:rsidRPr="00936356">
        <w:rPr>
          <w:rFonts w:ascii="Arial" w:hAnsi="Arial" w:cs="Arial"/>
          <w:color w:val="0000FF"/>
          <w:highlight w:val="yellow"/>
        </w:rPr>
        <w:t>ayudaron</w:t>
      </w:r>
      <w:r w:rsidRPr="00936356">
        <w:rPr>
          <w:rFonts w:ascii="Arial" w:hAnsi="Arial" w:cs="Arial"/>
          <w:color w:val="0000FF"/>
        </w:rPr>
        <w:t xml:space="preserve"> a</w:t>
      </w:r>
      <w:r w:rsidR="001D7038">
        <w:rPr>
          <w:rFonts w:ascii="Arial" w:hAnsi="Arial" w:cs="Arial"/>
          <w:color w:val="0000FF"/>
        </w:rPr>
        <w:t xml:space="preserve"> </w:t>
      </w:r>
      <w:r w:rsidR="001D7038" w:rsidRPr="001D7038">
        <w:rPr>
          <w:rFonts w:ascii="Arial" w:hAnsi="Arial" w:cs="Arial"/>
          <w:color w:val="FF0000"/>
          <w:highlight w:val="yellow"/>
        </w:rPr>
        <w:t>FALTA UN TEXTO ACA</w:t>
      </w:r>
      <w:r w:rsidRPr="001D7038">
        <w:rPr>
          <w:rFonts w:ascii="Arial" w:hAnsi="Arial" w:cs="Arial"/>
          <w:color w:val="FF0000"/>
        </w:rPr>
        <w:t>;</w:t>
      </w:r>
      <w:r w:rsidRPr="00936356">
        <w:rPr>
          <w:rFonts w:ascii="Arial" w:hAnsi="Arial" w:cs="Arial"/>
          <w:color w:val="0000FF"/>
        </w:rPr>
        <w:t xml:space="preserve"> a facilitar la comprensión de la información presentada en capítulos posteriores; y aspectos legales asociados al estudio </w:t>
      </w:r>
      <w:r w:rsidRPr="00E168AC">
        <w:rPr>
          <w:rFonts w:ascii="Arial" w:hAnsi="Arial" w:cs="Arial"/>
          <w:color w:val="0000FF"/>
          <w:sz w:val="24"/>
          <w:szCs w:val="24"/>
        </w:rPr>
        <w:t>del presente emprendimiento; descritos a continuación:</w:t>
      </w:r>
      <w:commentRangeEnd w:id="23"/>
      <w:r w:rsidRPr="00E168AC">
        <w:rPr>
          <w:rStyle w:val="Refdecomentario"/>
          <w:rFonts w:ascii="Arial" w:hAnsi="Arial" w:cs="Arial"/>
          <w:color w:val="0000FF"/>
          <w:sz w:val="24"/>
          <w:szCs w:val="24"/>
          <w:lang w:eastAsia="en-US"/>
        </w:rPr>
        <w:commentReference w:id="23"/>
      </w:r>
    </w:p>
    <w:p w:rsidR="0084704A" w:rsidRPr="00E168AC" w:rsidRDefault="004F01BA" w:rsidP="00D11E07">
      <w:pPr>
        <w:pStyle w:val="normal0"/>
        <w:spacing w:after="0" w:line="360" w:lineRule="auto"/>
        <w:rPr>
          <w:rFonts w:ascii="Arial" w:eastAsia="Arial" w:hAnsi="Arial" w:cs="Arial"/>
          <w:b/>
          <w:sz w:val="24"/>
          <w:szCs w:val="24"/>
        </w:rPr>
      </w:pPr>
      <w:commentRangeStart w:id="24"/>
      <w:r w:rsidRPr="00E168AC">
        <w:rPr>
          <w:rFonts w:ascii="Arial" w:eastAsia="Arial" w:hAnsi="Arial" w:cs="Arial"/>
          <w:b/>
          <w:sz w:val="24"/>
          <w:szCs w:val="24"/>
        </w:rPr>
        <w:t>Antecedentes</w:t>
      </w:r>
    </w:p>
    <w:p w:rsidR="0084704A" w:rsidRPr="00E168AC" w:rsidRDefault="004F01BA" w:rsidP="00D11E07">
      <w:pPr>
        <w:pStyle w:val="normal0"/>
        <w:spacing w:after="0" w:line="360" w:lineRule="auto"/>
        <w:ind w:firstLine="340"/>
        <w:jc w:val="both"/>
        <w:rPr>
          <w:rFonts w:ascii="Arial" w:eastAsia="Arial" w:hAnsi="Arial" w:cs="Arial"/>
          <w:sz w:val="24"/>
          <w:szCs w:val="24"/>
        </w:rPr>
      </w:pPr>
      <w:r w:rsidRPr="00E168AC">
        <w:rPr>
          <w:rFonts w:ascii="Arial" w:eastAsia="Arial" w:hAnsi="Arial" w:cs="Arial"/>
          <w:sz w:val="24"/>
          <w:szCs w:val="24"/>
        </w:rPr>
        <w:t>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84704A" w:rsidRPr="00E168AC" w:rsidRDefault="004F01BA" w:rsidP="00D11E07">
      <w:pPr>
        <w:pStyle w:val="normal0"/>
        <w:spacing w:after="0" w:line="360" w:lineRule="auto"/>
        <w:jc w:val="both"/>
        <w:rPr>
          <w:rFonts w:ascii="Arial" w:eastAsia="Arial" w:hAnsi="Arial" w:cs="Arial"/>
          <w:sz w:val="24"/>
          <w:szCs w:val="24"/>
        </w:rPr>
      </w:pPr>
      <w:r w:rsidRPr="00E168AC">
        <w:rPr>
          <w:rFonts w:ascii="Arial" w:eastAsia="Arial" w:hAnsi="Arial" w:cs="Arial"/>
          <w:sz w:val="24"/>
          <w:szCs w:val="24"/>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commentRangeEnd w:id="24"/>
    <w:p w:rsidR="0084704A" w:rsidRPr="00E168AC" w:rsidRDefault="00D11E07">
      <w:pPr>
        <w:pStyle w:val="normal0"/>
        <w:spacing w:after="0" w:line="360" w:lineRule="auto"/>
        <w:jc w:val="both"/>
        <w:rPr>
          <w:rFonts w:ascii="Arial" w:eastAsia="Arial" w:hAnsi="Arial" w:cs="Arial"/>
          <w:sz w:val="24"/>
          <w:szCs w:val="24"/>
        </w:rPr>
      </w:pPr>
      <w:r w:rsidRPr="00E168AC">
        <w:rPr>
          <w:rStyle w:val="Refdecomentario"/>
          <w:rFonts w:ascii="Arial" w:hAnsi="Arial" w:cs="Arial"/>
          <w:sz w:val="24"/>
          <w:szCs w:val="24"/>
        </w:rPr>
        <w:commentReference w:id="24"/>
      </w:r>
    </w:p>
    <w:p w:rsidR="0084704A" w:rsidRPr="00E168AC" w:rsidRDefault="004F01BA" w:rsidP="00E168AC">
      <w:pPr>
        <w:pStyle w:val="normal0"/>
        <w:spacing w:after="0" w:line="360" w:lineRule="auto"/>
        <w:rPr>
          <w:rFonts w:ascii="Arial" w:eastAsia="Arial" w:hAnsi="Arial" w:cs="Arial"/>
          <w:b/>
          <w:sz w:val="24"/>
          <w:szCs w:val="24"/>
        </w:rPr>
      </w:pPr>
      <w:r w:rsidRPr="00E168AC">
        <w:rPr>
          <w:rFonts w:ascii="Arial" w:eastAsia="Arial" w:hAnsi="Arial" w:cs="Arial"/>
          <w:b/>
          <w:sz w:val="24"/>
          <w:szCs w:val="24"/>
        </w:rPr>
        <w:t xml:space="preserve">Características positivas y negativas de los antecedentes </w:t>
      </w:r>
    </w:p>
    <w:p w:rsidR="0084704A" w:rsidRPr="00D11E07" w:rsidRDefault="004F01BA" w:rsidP="00E168AC">
      <w:pPr>
        <w:pStyle w:val="normal0"/>
        <w:spacing w:after="0" w:line="360" w:lineRule="auto"/>
        <w:jc w:val="both"/>
        <w:rPr>
          <w:rFonts w:ascii="Arial" w:eastAsia="Arial" w:hAnsi="Arial" w:cs="Arial"/>
          <w:sz w:val="24"/>
          <w:szCs w:val="24"/>
        </w:rPr>
      </w:pPr>
      <w:r w:rsidRPr="00E168AC">
        <w:rPr>
          <w:rFonts w:ascii="Arial" w:eastAsia="Arial" w:hAnsi="Arial" w:cs="Arial"/>
          <w:sz w:val="24"/>
          <w:szCs w:val="24"/>
        </w:rPr>
        <w:t>Estos portales en su mayoría, por su largo tiempo de existencia ya han segmentado un gran número de usuarios,</w:t>
      </w:r>
      <w:r w:rsidR="00E168AC">
        <w:rPr>
          <w:rFonts w:ascii="Arial" w:eastAsia="Arial" w:hAnsi="Arial" w:cs="Arial"/>
          <w:sz w:val="24"/>
          <w:szCs w:val="24"/>
        </w:rPr>
        <w:t xml:space="preserve"> </w:t>
      </w:r>
      <w:r w:rsidRPr="00E168AC">
        <w:rPr>
          <w:rFonts w:ascii="Arial" w:eastAsia="Arial" w:hAnsi="Arial" w:cs="Arial"/>
          <w:sz w:val="24"/>
          <w:szCs w:val="24"/>
        </w:rPr>
        <w:t xml:space="preserve">poseen diseños atractivos y funcionales,  así como también, recolectado una gran cantidad de información de miles de usuarios, poseen filtros, motores de búsqueda y clasificaciones por categorías, </w:t>
      </w:r>
      <w:r w:rsidRPr="00E168AC">
        <w:rPr>
          <w:rFonts w:ascii="Arial" w:eastAsia="Arial" w:hAnsi="Arial" w:cs="Arial"/>
          <w:sz w:val="24"/>
          <w:szCs w:val="24"/>
        </w:rPr>
        <w:lastRenderedPageBreak/>
        <w:t xml:space="preserve">todos ellos, con el propósito de hacerle a los usuarios las búsquedas más simples, todos esas </w:t>
      </w:r>
      <w:r w:rsidR="00E168AC" w:rsidRPr="00E168AC">
        <w:rPr>
          <w:rFonts w:ascii="Arial" w:eastAsia="Arial" w:hAnsi="Arial" w:cs="Arial"/>
          <w:sz w:val="24"/>
          <w:szCs w:val="24"/>
        </w:rPr>
        <w:t>características</w:t>
      </w:r>
      <w:r w:rsidRPr="00E168AC">
        <w:rPr>
          <w:rFonts w:ascii="Arial" w:eastAsia="Arial" w:hAnsi="Arial" w:cs="Arial"/>
          <w:sz w:val="24"/>
          <w:szCs w:val="24"/>
        </w:rPr>
        <w:t xml:space="preserve"> son inspiración y guía de cómo ayudar a los usuarios a</w:t>
      </w:r>
      <w:r w:rsidRPr="00D11E07">
        <w:rPr>
          <w:rFonts w:ascii="Arial" w:eastAsia="Arial" w:hAnsi="Arial" w:cs="Arial"/>
          <w:sz w:val="24"/>
          <w:szCs w:val="24"/>
        </w:rPr>
        <w:t xml:space="preserve"> conseguir lo que quieren, en este caso empleo.</w:t>
      </w:r>
    </w:p>
    <w:p w:rsidR="0084704A" w:rsidRPr="00D11E07" w:rsidRDefault="004F01BA" w:rsidP="00E168AC">
      <w:pPr>
        <w:pStyle w:val="normal0"/>
        <w:spacing w:after="0" w:line="360" w:lineRule="auto"/>
        <w:jc w:val="both"/>
        <w:rPr>
          <w:rFonts w:ascii="Arial" w:eastAsia="Arial" w:hAnsi="Arial" w:cs="Arial"/>
          <w:b/>
          <w:color w:val="FF0000"/>
          <w:sz w:val="24"/>
          <w:szCs w:val="24"/>
        </w:rPr>
      </w:pPr>
      <w:r w:rsidRPr="00D11E07">
        <w:rPr>
          <w:rFonts w:ascii="Arial" w:eastAsia="Arial" w:hAnsi="Arial" w:cs="Arial"/>
          <w:sz w:val="24"/>
          <w:szCs w:val="24"/>
        </w:rPr>
        <w:t>Aunque, cabe destacar que, poseen algunas características que causan controversia, como lo sería la rigidez de sus estructuras, no permiten ninguna personalización, teniendo como característica común ser repositorios de curriculums y formularios de datos personales, y por la parte empresarial, poco más que un anuncio de periódico, no ofrecen herramientas como: pruebas, formularios hechos  a la medida para el puesto de trabajo, preguntas cruciales, etc. eso justo es lo que queremos aportar con nuestra propuesta de trabajo de grado, hacer herramientas flexibles, que ayuden a seleccionar con mayor precisión los postulantes que desean una vacante y posean los requisitos necesarios para llenarla satisfactoriamente. ref.[1]</w:t>
      </w:r>
      <w:r w:rsidRPr="00D11E07">
        <w:rPr>
          <w:rFonts w:ascii="Arial" w:eastAsia="Arial" w:hAnsi="Arial" w:cs="Arial"/>
          <w:color w:val="FF0000"/>
          <w:sz w:val="24"/>
          <w:szCs w:val="24"/>
        </w:rPr>
        <w:t xml:space="preserve"> (hice un txt con las ref aparte)</w:t>
      </w:r>
    </w:p>
    <w:p w:rsidR="0084704A" w:rsidRPr="00D11E07" w:rsidRDefault="0084704A" w:rsidP="00E168AC">
      <w:pPr>
        <w:pStyle w:val="normal0"/>
        <w:spacing w:after="0" w:line="360" w:lineRule="auto"/>
        <w:rPr>
          <w:rFonts w:ascii="Arial" w:eastAsia="Arial" w:hAnsi="Arial" w:cs="Arial"/>
          <w:b/>
          <w:sz w:val="24"/>
          <w:szCs w:val="24"/>
        </w:rPr>
      </w:pPr>
    </w:p>
    <w:p w:rsidR="0084704A" w:rsidRPr="00D11E07" w:rsidRDefault="004F01BA" w:rsidP="00E168AC">
      <w:pPr>
        <w:pStyle w:val="normal0"/>
        <w:spacing w:after="0" w:line="360" w:lineRule="auto"/>
        <w:rPr>
          <w:rFonts w:ascii="Arial" w:eastAsia="Arial" w:hAnsi="Arial" w:cs="Arial"/>
          <w:b/>
          <w:color w:val="CC4125"/>
          <w:sz w:val="24"/>
          <w:szCs w:val="24"/>
        </w:rPr>
      </w:pPr>
      <w:commentRangeStart w:id="25"/>
      <w:r w:rsidRPr="00D11E07">
        <w:rPr>
          <w:rFonts w:ascii="Arial" w:hAnsi="Arial" w:cs="Arial"/>
          <w:color w:val="CC4125"/>
          <w:sz w:val="24"/>
          <w:szCs w:val="24"/>
        </w:rPr>
        <w:t>esta sección se llena justo después de explicar sus antecedentes.</w:t>
      </w:r>
    </w:p>
    <w:p w:rsidR="0084704A" w:rsidRPr="00D11E07" w:rsidRDefault="004F01BA" w:rsidP="00E168AC">
      <w:pPr>
        <w:pStyle w:val="normal0"/>
        <w:spacing w:after="240" w:line="360" w:lineRule="auto"/>
        <w:jc w:val="both"/>
        <w:rPr>
          <w:rFonts w:ascii="Arial" w:eastAsia="Arial" w:hAnsi="Arial" w:cs="Arial"/>
          <w:color w:val="0000FF"/>
          <w:sz w:val="24"/>
          <w:szCs w:val="24"/>
        </w:rPr>
      </w:pPr>
      <w:r w:rsidRPr="00D11E07">
        <w:rPr>
          <w:rFonts w:ascii="Arial" w:eastAsia="Arial" w:hAnsi="Arial" w:cs="Arial"/>
          <w:color w:val="0000FF"/>
          <w:sz w:val="24"/>
          <w:szCs w:val="24"/>
        </w:rPr>
        <w:t>Colocar de que se trata el capítulo 2, y luego empie</w:t>
      </w:r>
      <w:r w:rsidR="00E168AC">
        <w:rPr>
          <w:rFonts w:ascii="Arial" w:eastAsia="Arial" w:hAnsi="Arial" w:cs="Arial"/>
          <w:color w:val="0000FF"/>
          <w:sz w:val="24"/>
          <w:szCs w:val="24"/>
        </w:rPr>
        <w:t xml:space="preserve">zas a engranar, lo que dices en </w:t>
      </w:r>
      <w:r w:rsidRPr="00D11E07">
        <w:rPr>
          <w:rFonts w:ascii="Arial" w:eastAsia="Arial" w:hAnsi="Arial" w:cs="Arial"/>
          <w:color w:val="0000FF"/>
          <w:sz w:val="24"/>
          <w:szCs w:val="24"/>
        </w:rPr>
        <w:t>este párrafo, con el siguiente título que vas a decir, como por ejemplo el de la metodología de gestión de proyectos.</w:t>
      </w:r>
    </w:p>
    <w:p w:rsidR="0084704A" w:rsidRPr="00E352A3" w:rsidRDefault="004F01BA">
      <w:pPr>
        <w:pStyle w:val="normal0"/>
        <w:spacing w:after="0" w:line="360" w:lineRule="auto"/>
        <w:jc w:val="both"/>
        <w:rPr>
          <w:rFonts w:ascii="Arial" w:eastAsia="Arial" w:hAnsi="Arial" w:cs="Arial"/>
          <w:b/>
          <w:sz w:val="24"/>
          <w:szCs w:val="24"/>
        </w:rPr>
      </w:pPr>
      <w:r w:rsidRPr="00E352A3">
        <w:rPr>
          <w:rFonts w:ascii="Arial" w:eastAsia="Arial" w:hAnsi="Arial" w:cs="Arial"/>
          <w:b/>
          <w:sz w:val="24"/>
          <w:szCs w:val="24"/>
        </w:rPr>
        <w:t>Problema de investigación</w:t>
      </w:r>
    </w:p>
    <w:p w:rsidR="0084704A" w:rsidRPr="00E352A3" w:rsidRDefault="004F01BA" w:rsidP="00D11E07">
      <w:pPr>
        <w:pStyle w:val="normal0"/>
        <w:numPr>
          <w:ilvl w:val="0"/>
          <w:numId w:val="23"/>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Facilitar la conexión entre los participantes y las instituciones que posean vacantes en roles que los usuarios puedan aprovechar.</w:t>
      </w:r>
    </w:p>
    <w:p w:rsidR="0084704A" w:rsidRPr="00E352A3" w:rsidRDefault="004F01BA" w:rsidP="00D11E07">
      <w:pPr>
        <w:pStyle w:val="normal0"/>
        <w:numPr>
          <w:ilvl w:val="0"/>
          <w:numId w:val="23"/>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Velar por el uso adecuado de los recursos ordinarios y extraordinarios de los participantes de los concursos para las vacantes propuestas por las empresas.</w:t>
      </w:r>
    </w:p>
    <w:p w:rsidR="0084704A" w:rsidRPr="00E352A3" w:rsidRDefault="004F01BA" w:rsidP="00D11E07">
      <w:pPr>
        <w:pStyle w:val="normal0"/>
        <w:numPr>
          <w:ilvl w:val="0"/>
          <w:numId w:val="23"/>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Mantener una base de datos de los recursos personales de muchos individuos, para poder así contactar aquellos que puedan exceder cumpliendo con los con las vacantes.</w:t>
      </w:r>
    </w:p>
    <w:p w:rsidR="0084704A" w:rsidRPr="00E352A3" w:rsidRDefault="004F01BA" w:rsidP="00D11E07">
      <w:pPr>
        <w:pStyle w:val="normal0"/>
        <w:numPr>
          <w:ilvl w:val="0"/>
          <w:numId w:val="23"/>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Velar porque las actividades que se publiquen en la aplicación sean legítimas y cumplan con un mínimo de información para que los usuarios puedan tomar buenas decisiones para postularse.</w:t>
      </w:r>
    </w:p>
    <w:p w:rsidR="0084704A" w:rsidRPr="00E352A3" w:rsidRDefault="004F01BA" w:rsidP="00D11E07">
      <w:pPr>
        <w:pStyle w:val="normal0"/>
        <w:numPr>
          <w:ilvl w:val="0"/>
          <w:numId w:val="23"/>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 xml:space="preserve">Estudiar y evaluar las proposiciones de cualquier institución que pueda aportar </w:t>
      </w:r>
      <w:r w:rsidRPr="00E352A3">
        <w:rPr>
          <w:rFonts w:ascii="Arial" w:eastAsia="Arial" w:hAnsi="Arial" w:cs="Arial"/>
          <w:sz w:val="24"/>
          <w:szCs w:val="24"/>
        </w:rPr>
        <w:lastRenderedPageBreak/>
        <w:t>una significativa mejora a los procesos de contratación de personal, y hacer las mejoras correspondientes a los recursos y herramientas  del sistema.</w:t>
      </w:r>
    </w:p>
    <w:p w:rsidR="0084704A" w:rsidRPr="00E352A3" w:rsidRDefault="004F01BA" w:rsidP="00D11E07">
      <w:pPr>
        <w:pStyle w:val="normal0"/>
        <w:numPr>
          <w:ilvl w:val="0"/>
          <w:numId w:val="23"/>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Divulgar el potencial investigativo y creador de la Facultad de Ciencias, así como los resultados de investigaciones ya realizadas, y los aportes que la universidad puede hacer para sol</w:t>
      </w:r>
      <w:r w:rsidR="007762AB">
        <w:rPr>
          <w:rFonts w:ascii="Arial" w:eastAsia="Arial" w:hAnsi="Arial" w:cs="Arial"/>
          <w:sz w:val="24"/>
          <w:szCs w:val="24"/>
        </w:rPr>
        <w:t>ucionar problemas de reclutamiento</w:t>
      </w:r>
      <w:r w:rsidRPr="00E352A3">
        <w:rPr>
          <w:rFonts w:ascii="Arial" w:eastAsia="Arial" w:hAnsi="Arial" w:cs="Arial"/>
          <w:sz w:val="24"/>
          <w:szCs w:val="24"/>
        </w:rPr>
        <w:t xml:space="preserve"> de personal.</w:t>
      </w:r>
    </w:p>
    <w:p w:rsidR="0084704A" w:rsidRDefault="0084704A" w:rsidP="00D11E07">
      <w:pPr>
        <w:pStyle w:val="normal0"/>
        <w:tabs>
          <w:tab w:val="left" w:pos="284"/>
        </w:tabs>
        <w:rPr>
          <w:rFonts w:ascii="Arial" w:eastAsia="Arial" w:hAnsi="Arial" w:cs="Arial"/>
          <w:color w:val="0000FF"/>
          <w:sz w:val="24"/>
          <w:szCs w:val="24"/>
        </w:rPr>
      </w:pPr>
    </w:p>
    <w:commentRangeEnd w:id="25"/>
    <w:p w:rsidR="009845EA" w:rsidRPr="00E352A3" w:rsidRDefault="007762AB" w:rsidP="009845EA">
      <w:pPr>
        <w:pStyle w:val="Lista"/>
        <w:spacing w:after="0" w:line="360" w:lineRule="auto"/>
        <w:rPr>
          <w:rFonts w:ascii="Arial" w:hAnsi="Arial" w:cs="Arial"/>
          <w:sz w:val="24"/>
          <w:szCs w:val="24"/>
        </w:rPr>
      </w:pPr>
      <w:r>
        <w:rPr>
          <w:rStyle w:val="Refdecomentario"/>
        </w:rPr>
        <w:commentReference w:id="25"/>
      </w:r>
      <w:r w:rsidR="001D7038">
        <w:rPr>
          <w:rFonts w:ascii="Arial" w:hAnsi="Arial" w:cs="Arial"/>
          <w:sz w:val="24"/>
          <w:szCs w:val="24"/>
          <w:highlight w:val="yellow"/>
        </w:rPr>
        <w:t>2</w:t>
      </w:r>
      <w:commentRangeStart w:id="26"/>
      <w:r w:rsidR="001D7038">
        <w:rPr>
          <w:rFonts w:ascii="Arial" w:hAnsi="Arial" w:cs="Arial"/>
          <w:sz w:val="24"/>
          <w:szCs w:val="24"/>
          <w:highlight w:val="yellow"/>
        </w:rPr>
        <w:t xml:space="preserve">.1 </w:t>
      </w:r>
      <w:r w:rsidR="009845EA" w:rsidRPr="00986238">
        <w:rPr>
          <w:rFonts w:ascii="Arial" w:hAnsi="Arial" w:cs="Arial"/>
          <w:sz w:val="24"/>
          <w:szCs w:val="24"/>
          <w:highlight w:val="yellow"/>
        </w:rPr>
        <w:t>Programación XP (Extremme Programming)¸AgilUs, o Scrum</w:t>
      </w:r>
      <w:commentRangeEnd w:id="26"/>
      <w:r w:rsidR="001D7038">
        <w:rPr>
          <w:rStyle w:val="Refdecomentario"/>
        </w:rPr>
        <w:commentReference w:id="26"/>
      </w:r>
    </w:p>
    <w:p w:rsidR="009845EA" w:rsidRPr="00E352A3" w:rsidRDefault="009845EA" w:rsidP="009845EA">
      <w:pPr>
        <w:pStyle w:val="Lista2"/>
        <w:spacing w:after="0" w:line="360" w:lineRule="auto"/>
        <w:rPr>
          <w:rFonts w:ascii="Arial" w:hAnsi="Arial" w:cs="Arial"/>
          <w:sz w:val="24"/>
          <w:szCs w:val="24"/>
        </w:rPr>
      </w:pPr>
      <w:commentRangeStart w:id="27"/>
      <w:r w:rsidRPr="00E352A3">
        <w:rPr>
          <w:rFonts w:ascii="Arial" w:hAnsi="Arial" w:cs="Arial"/>
          <w:sz w:val="24"/>
          <w:szCs w:val="24"/>
        </w:rPr>
        <w:t>3.1</w:t>
      </w:r>
      <w:r w:rsidRPr="00E352A3">
        <w:rPr>
          <w:rFonts w:ascii="Arial" w:hAnsi="Arial" w:cs="Arial"/>
          <w:sz w:val="24"/>
          <w:szCs w:val="24"/>
        </w:rPr>
        <w:tab/>
        <w:t>Prácticas básicas</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3.1.1</w:t>
      </w:r>
      <w:r w:rsidRPr="00E352A3">
        <w:rPr>
          <w:rFonts w:ascii="Arial" w:hAnsi="Arial" w:cs="Arial"/>
          <w:sz w:val="24"/>
          <w:szCs w:val="24"/>
        </w:rPr>
        <w:tab/>
        <w:t>Todo el equipo</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3.1.2</w:t>
      </w:r>
      <w:r w:rsidRPr="00E352A3">
        <w:rPr>
          <w:rFonts w:ascii="Arial" w:hAnsi="Arial" w:cs="Arial"/>
          <w:sz w:val="24"/>
          <w:szCs w:val="24"/>
        </w:rPr>
        <w:tab/>
        <w:t>Planificación del esquema de trabajo</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3.1.3</w:t>
      </w:r>
      <w:r w:rsidRPr="00E352A3">
        <w:rPr>
          <w:rFonts w:ascii="Arial" w:hAnsi="Arial" w:cs="Arial"/>
          <w:sz w:val="24"/>
          <w:szCs w:val="24"/>
        </w:rPr>
        <w:tab/>
        <w:t>Iteración de planificación</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3.1.4</w:t>
      </w:r>
      <w:r w:rsidRPr="00E352A3">
        <w:rPr>
          <w:rFonts w:ascii="Arial" w:hAnsi="Arial" w:cs="Arial"/>
          <w:sz w:val="24"/>
          <w:szCs w:val="24"/>
        </w:rPr>
        <w:tab/>
        <w:t>Pruebas al cliente</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3.1.5</w:t>
      </w:r>
      <w:r w:rsidRPr="00E352A3">
        <w:rPr>
          <w:rFonts w:ascii="Arial" w:hAnsi="Arial" w:cs="Arial"/>
          <w:sz w:val="24"/>
          <w:szCs w:val="24"/>
        </w:rPr>
        <w:tab/>
        <w:t>Pequeños entregables</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3.1.6.</w:t>
      </w:r>
      <w:r w:rsidRPr="00E352A3">
        <w:rPr>
          <w:rFonts w:ascii="Arial" w:hAnsi="Arial" w:cs="Arial"/>
          <w:sz w:val="24"/>
          <w:szCs w:val="24"/>
        </w:rPr>
        <w:tab/>
        <w:t>Diseño simple</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3.1.7</w:t>
      </w:r>
      <w:r w:rsidRPr="00E352A3">
        <w:rPr>
          <w:rFonts w:ascii="Arial" w:hAnsi="Arial" w:cs="Arial"/>
          <w:sz w:val="24"/>
          <w:szCs w:val="24"/>
        </w:rPr>
        <w:tab/>
        <w:t>Programación en parejas</w:t>
      </w:r>
    </w:p>
    <w:p w:rsidR="009845EA" w:rsidRPr="00E352A3" w:rsidRDefault="009845EA" w:rsidP="009845EA">
      <w:pPr>
        <w:pStyle w:val="Textoindependienteprimerasangra2"/>
        <w:spacing w:after="0" w:line="360" w:lineRule="auto"/>
        <w:rPr>
          <w:rFonts w:ascii="Arial" w:hAnsi="Arial" w:cs="Arial"/>
          <w:sz w:val="24"/>
          <w:szCs w:val="24"/>
        </w:rPr>
      </w:pPr>
      <w:r w:rsidRPr="00E352A3">
        <w:rPr>
          <w:rFonts w:ascii="Arial" w:hAnsi="Arial" w:cs="Arial"/>
          <w:sz w:val="24"/>
          <w:szCs w:val="24"/>
        </w:rPr>
        <w:t>31.8 Pruebas de desarrollo</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3.1.9</w:t>
      </w:r>
      <w:r w:rsidRPr="00E352A3">
        <w:rPr>
          <w:rFonts w:ascii="Arial" w:hAnsi="Arial" w:cs="Arial"/>
          <w:sz w:val="24"/>
          <w:szCs w:val="24"/>
        </w:rPr>
        <w:tab/>
        <w:t>Mejora de diseño</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3.1.10</w:t>
      </w:r>
      <w:r w:rsidRPr="00E352A3">
        <w:rPr>
          <w:rFonts w:ascii="Arial" w:hAnsi="Arial" w:cs="Arial"/>
          <w:sz w:val="24"/>
          <w:szCs w:val="24"/>
        </w:rPr>
        <w:tab/>
        <w:t>Integración continúa</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3.1.11</w:t>
      </w:r>
      <w:r w:rsidRPr="00E352A3">
        <w:rPr>
          <w:rFonts w:ascii="Arial" w:hAnsi="Arial" w:cs="Arial"/>
          <w:sz w:val="24"/>
          <w:szCs w:val="24"/>
        </w:rPr>
        <w:tab/>
        <w:t>Código de la propiedad colectiva</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3.1.12</w:t>
      </w:r>
      <w:r w:rsidRPr="00E352A3">
        <w:rPr>
          <w:rFonts w:ascii="Arial" w:hAnsi="Arial" w:cs="Arial"/>
          <w:sz w:val="24"/>
          <w:szCs w:val="24"/>
        </w:rPr>
        <w:tab/>
        <w:t>Codificación standard</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3.1.13</w:t>
      </w:r>
      <w:r w:rsidRPr="00E352A3">
        <w:rPr>
          <w:rFonts w:ascii="Arial" w:hAnsi="Arial" w:cs="Arial"/>
          <w:sz w:val="24"/>
          <w:szCs w:val="24"/>
        </w:rPr>
        <w:tab/>
        <w:t>Metáfora</w:t>
      </w:r>
    </w:p>
    <w:p w:rsidR="009845EA" w:rsidRPr="00E352A3" w:rsidRDefault="009845EA" w:rsidP="009845EA">
      <w:pPr>
        <w:pStyle w:val="Lista3"/>
        <w:spacing w:after="0" w:line="360" w:lineRule="auto"/>
        <w:rPr>
          <w:rFonts w:ascii="Arial" w:hAnsi="Arial" w:cs="Arial"/>
          <w:sz w:val="24"/>
          <w:szCs w:val="24"/>
        </w:rPr>
      </w:pPr>
      <w:r w:rsidRPr="00E352A3">
        <w:rPr>
          <w:rFonts w:ascii="Arial" w:hAnsi="Arial" w:cs="Arial"/>
          <w:sz w:val="24"/>
          <w:szCs w:val="24"/>
        </w:rPr>
        <w:t>3.1.13</w:t>
      </w:r>
      <w:r w:rsidRPr="00E352A3">
        <w:rPr>
          <w:rFonts w:ascii="Arial" w:hAnsi="Arial" w:cs="Arial"/>
          <w:sz w:val="24"/>
          <w:szCs w:val="24"/>
        </w:rPr>
        <w:tab/>
        <w:t>Desarrollo sostenible</w:t>
      </w:r>
    </w:p>
    <w:p w:rsidR="009845EA" w:rsidRDefault="009845EA" w:rsidP="009845EA">
      <w:pPr>
        <w:pStyle w:val="Textoindependiente"/>
        <w:spacing w:after="0" w:line="360" w:lineRule="auto"/>
        <w:rPr>
          <w:rFonts w:ascii="Arial" w:hAnsi="Arial" w:cs="Arial"/>
          <w:b/>
          <w:sz w:val="24"/>
          <w:szCs w:val="24"/>
        </w:rPr>
      </w:pPr>
      <w:r w:rsidRPr="00E352A3">
        <w:rPr>
          <w:rFonts w:ascii="Arial" w:hAnsi="Arial" w:cs="Arial"/>
          <w:b/>
          <w:sz w:val="24"/>
          <w:szCs w:val="24"/>
        </w:rPr>
        <w:t>3.2</w:t>
      </w:r>
      <w:r w:rsidR="001D7038">
        <w:rPr>
          <w:rFonts w:ascii="Arial" w:hAnsi="Arial" w:cs="Arial"/>
          <w:b/>
          <w:sz w:val="24"/>
          <w:szCs w:val="24"/>
        </w:rPr>
        <w:t xml:space="preserve"> </w:t>
      </w:r>
      <w:r w:rsidRPr="00E352A3">
        <w:rPr>
          <w:rFonts w:ascii="Arial" w:hAnsi="Arial" w:cs="Arial"/>
          <w:b/>
          <w:sz w:val="24"/>
          <w:szCs w:val="24"/>
        </w:rPr>
        <w:t>¿En qué se diferencia de otras metodologías?</w:t>
      </w:r>
    </w:p>
    <w:commentRangeEnd w:id="27"/>
    <w:p w:rsidR="009845EA" w:rsidRPr="00E352A3" w:rsidRDefault="009845EA" w:rsidP="009845EA">
      <w:pPr>
        <w:pStyle w:val="Textoindependiente"/>
        <w:spacing w:after="0" w:line="360" w:lineRule="auto"/>
        <w:rPr>
          <w:rFonts w:ascii="Arial" w:hAnsi="Arial" w:cs="Arial"/>
          <w:b/>
          <w:sz w:val="24"/>
          <w:szCs w:val="24"/>
        </w:rPr>
      </w:pPr>
      <w:r>
        <w:rPr>
          <w:rStyle w:val="Refdecomentario"/>
        </w:rPr>
        <w:commentReference w:id="27"/>
      </w:r>
    </w:p>
    <w:p w:rsidR="009845EA" w:rsidRDefault="009845EA"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b/>
          <w:bCs/>
          <w:color w:val="222222"/>
          <w:sz w:val="24"/>
          <w:szCs w:val="24"/>
        </w:rPr>
      </w:pPr>
      <w:r>
        <w:rPr>
          <w:rFonts w:ascii="Arial" w:eastAsia="Times New Roman" w:hAnsi="Arial" w:cs="Arial"/>
          <w:b/>
          <w:bCs/>
          <w:color w:val="222222"/>
          <w:sz w:val="24"/>
          <w:szCs w:val="24"/>
        </w:rPr>
        <w:t>3. Seguimiento y control del presente estudio</w:t>
      </w:r>
    </w:p>
    <w:p w:rsidR="009845EA" w:rsidRPr="00E168AC" w:rsidRDefault="009845EA" w:rsidP="00E168AC">
      <w:pPr>
        <w:pStyle w:val="normal0"/>
        <w:rPr>
          <w:rFonts w:ascii="Arial" w:eastAsia="Arial" w:hAnsi="Arial" w:cs="Arial"/>
          <w:b/>
          <w:color w:val="000000" w:themeColor="text1"/>
          <w:sz w:val="24"/>
          <w:szCs w:val="24"/>
        </w:rPr>
      </w:pPr>
      <w:commentRangeStart w:id="28"/>
      <w:r w:rsidRPr="00E168AC">
        <w:rPr>
          <w:rFonts w:ascii="Arial" w:eastAsia="Arial" w:hAnsi="Arial" w:cs="Arial"/>
          <w:b/>
          <w:color w:val="000000" w:themeColor="text1"/>
          <w:sz w:val="24"/>
          <w:szCs w:val="24"/>
        </w:rPr>
        <w:t xml:space="preserve">3.1 Proyecto: </w:t>
      </w:r>
      <w:r w:rsidRPr="00E168AC">
        <w:rPr>
          <w:rFonts w:ascii="Arial" w:eastAsia="Arial" w:hAnsi="Arial" w:cs="Arial"/>
          <w:color w:val="000000" w:themeColor="text1"/>
          <w:sz w:val="24"/>
          <w:szCs w:val="24"/>
        </w:rPr>
        <w:t>Decir que es un proyecto</w:t>
      </w:r>
    </w:p>
    <w:p w:rsidR="009845EA" w:rsidRPr="00E168AC" w:rsidRDefault="009845EA" w:rsidP="00E168AC">
      <w:pPr>
        <w:pStyle w:val="Lista2"/>
        <w:spacing w:after="0" w:line="360" w:lineRule="auto"/>
        <w:ind w:left="0" w:firstLine="0"/>
        <w:rPr>
          <w:rFonts w:ascii="Arial" w:hAnsi="Arial" w:cs="Arial"/>
          <w:b/>
          <w:sz w:val="24"/>
          <w:szCs w:val="24"/>
        </w:rPr>
      </w:pPr>
      <w:r w:rsidRPr="00E168AC">
        <w:rPr>
          <w:rFonts w:ascii="Arial" w:hAnsi="Arial" w:cs="Arial"/>
          <w:b/>
          <w:sz w:val="24"/>
          <w:szCs w:val="24"/>
        </w:rPr>
        <w:t>3.2 Gerencia del proyecto (dicen que es la gerencia de proyectos)</w:t>
      </w:r>
    </w:p>
    <w:commentRangeEnd w:id="28"/>
    <w:p w:rsidR="009845EA" w:rsidRPr="00E168AC" w:rsidRDefault="009845EA" w:rsidP="00E168AC">
      <w:pPr>
        <w:pStyle w:val="Lista3"/>
        <w:spacing w:after="0" w:line="360" w:lineRule="auto"/>
        <w:ind w:left="0" w:firstLine="0"/>
        <w:rPr>
          <w:rFonts w:ascii="Arial" w:hAnsi="Arial" w:cs="Arial"/>
          <w:b/>
          <w:sz w:val="24"/>
          <w:szCs w:val="24"/>
        </w:rPr>
      </w:pPr>
      <w:r w:rsidRPr="00E168AC">
        <w:rPr>
          <w:rStyle w:val="Refdecomentario"/>
          <w:b/>
        </w:rPr>
        <w:commentReference w:id="28"/>
      </w:r>
      <w:r w:rsidRPr="00E168AC">
        <w:rPr>
          <w:rFonts w:ascii="Arial" w:hAnsi="Arial" w:cs="Arial"/>
          <w:b/>
          <w:sz w:val="24"/>
          <w:szCs w:val="24"/>
        </w:rPr>
        <w:t>3</w:t>
      </w:r>
      <w:commentRangeStart w:id="29"/>
      <w:r w:rsidRPr="00E168AC">
        <w:rPr>
          <w:rFonts w:ascii="Arial" w:hAnsi="Arial" w:cs="Arial"/>
          <w:b/>
          <w:sz w:val="24"/>
          <w:szCs w:val="24"/>
        </w:rPr>
        <w:t>.3 Metodología de gestión de proyectos a utilizar</w:t>
      </w:r>
    </w:p>
    <w:p w:rsidR="009845EA" w:rsidRDefault="009845EA" w:rsidP="00E168AC">
      <w:pPr>
        <w:pStyle w:val="Lista2"/>
        <w:spacing w:after="0" w:line="360" w:lineRule="auto"/>
        <w:ind w:left="0" w:firstLine="0"/>
        <w:jc w:val="both"/>
        <w:rPr>
          <w:rFonts w:ascii="Arial" w:hAnsi="Arial" w:cs="Arial"/>
          <w:sz w:val="24"/>
          <w:szCs w:val="24"/>
        </w:rPr>
      </w:pPr>
      <w:r>
        <w:rPr>
          <w:rFonts w:ascii="Arial" w:hAnsi="Arial" w:cs="Arial"/>
          <w:sz w:val="24"/>
          <w:szCs w:val="24"/>
        </w:rPr>
        <w:t>En la metodología dicen que la metodología a utilizar es la metodología del PMI (Project Management Institute),</w:t>
      </w:r>
    </w:p>
    <w:p w:rsidR="009845EA" w:rsidRPr="00E352A3" w:rsidRDefault="009845EA" w:rsidP="00E168AC">
      <w:pPr>
        <w:pStyle w:val="Lista3"/>
        <w:spacing w:after="0" w:line="360" w:lineRule="auto"/>
        <w:ind w:left="0" w:firstLine="0"/>
        <w:rPr>
          <w:rFonts w:ascii="Arial" w:hAnsi="Arial" w:cs="Arial"/>
          <w:sz w:val="24"/>
          <w:szCs w:val="24"/>
        </w:rPr>
      </w:pPr>
    </w:p>
    <w:p w:rsidR="009845EA" w:rsidRPr="00E352A3" w:rsidRDefault="001D7038" w:rsidP="009845EA">
      <w:pPr>
        <w:pStyle w:val="Lista4"/>
        <w:numPr>
          <w:ilvl w:val="0"/>
          <w:numId w:val="35"/>
        </w:numPr>
        <w:spacing w:after="0" w:line="360" w:lineRule="auto"/>
        <w:rPr>
          <w:rFonts w:ascii="Arial" w:hAnsi="Arial" w:cs="Arial"/>
          <w:sz w:val="24"/>
          <w:szCs w:val="24"/>
        </w:rPr>
      </w:pPr>
      <w:r>
        <w:rPr>
          <w:rFonts w:ascii="Arial" w:hAnsi="Arial" w:cs="Arial"/>
          <w:sz w:val="24"/>
          <w:szCs w:val="24"/>
        </w:rPr>
        <w:t>3.3</w:t>
      </w:r>
      <w:r w:rsidR="009845EA">
        <w:rPr>
          <w:rFonts w:ascii="Arial" w:hAnsi="Arial" w:cs="Arial"/>
          <w:sz w:val="24"/>
          <w:szCs w:val="24"/>
        </w:rPr>
        <w:t xml:space="preserve">.1 </w:t>
      </w:r>
      <w:r w:rsidR="009845EA" w:rsidRPr="00E352A3">
        <w:rPr>
          <w:rFonts w:ascii="Arial" w:hAnsi="Arial" w:cs="Arial"/>
          <w:sz w:val="24"/>
          <w:szCs w:val="24"/>
        </w:rPr>
        <w:t>Gestión del alcance del proyecto</w:t>
      </w:r>
    </w:p>
    <w:p w:rsidR="009845EA" w:rsidRPr="00E352A3" w:rsidRDefault="001D7038" w:rsidP="009845EA">
      <w:pPr>
        <w:pStyle w:val="Lista4"/>
        <w:numPr>
          <w:ilvl w:val="0"/>
          <w:numId w:val="35"/>
        </w:numPr>
        <w:spacing w:after="0" w:line="360" w:lineRule="auto"/>
        <w:rPr>
          <w:rFonts w:ascii="Arial" w:hAnsi="Arial" w:cs="Arial"/>
          <w:sz w:val="24"/>
          <w:szCs w:val="24"/>
        </w:rPr>
      </w:pPr>
      <w:r>
        <w:rPr>
          <w:rFonts w:ascii="Arial" w:hAnsi="Arial" w:cs="Arial"/>
          <w:sz w:val="24"/>
          <w:szCs w:val="24"/>
        </w:rPr>
        <w:t>3.3</w:t>
      </w:r>
      <w:r w:rsidR="009845EA">
        <w:rPr>
          <w:rFonts w:ascii="Arial" w:hAnsi="Arial" w:cs="Arial"/>
          <w:sz w:val="24"/>
          <w:szCs w:val="24"/>
        </w:rPr>
        <w:t xml:space="preserve">. 2 </w:t>
      </w:r>
      <w:r w:rsidR="009845EA" w:rsidRPr="00E352A3">
        <w:rPr>
          <w:rFonts w:ascii="Arial" w:hAnsi="Arial" w:cs="Arial"/>
          <w:sz w:val="24"/>
          <w:szCs w:val="24"/>
        </w:rPr>
        <w:t>Gestión del tiempo</w:t>
      </w:r>
    </w:p>
    <w:p w:rsidR="009845EA" w:rsidRPr="00E352A3" w:rsidRDefault="001D7038" w:rsidP="009845EA">
      <w:pPr>
        <w:pStyle w:val="Lista4"/>
        <w:numPr>
          <w:ilvl w:val="0"/>
          <w:numId w:val="35"/>
        </w:numPr>
        <w:spacing w:after="0" w:line="360" w:lineRule="auto"/>
        <w:rPr>
          <w:rFonts w:ascii="Arial" w:hAnsi="Arial" w:cs="Arial"/>
          <w:sz w:val="24"/>
          <w:szCs w:val="24"/>
        </w:rPr>
      </w:pPr>
      <w:r>
        <w:rPr>
          <w:rFonts w:ascii="Arial" w:hAnsi="Arial" w:cs="Arial"/>
          <w:sz w:val="24"/>
          <w:szCs w:val="24"/>
        </w:rPr>
        <w:t>3.3</w:t>
      </w:r>
      <w:r w:rsidR="009845EA">
        <w:rPr>
          <w:rFonts w:ascii="Arial" w:hAnsi="Arial" w:cs="Arial"/>
          <w:sz w:val="24"/>
          <w:szCs w:val="24"/>
        </w:rPr>
        <w:t xml:space="preserve">.3 </w:t>
      </w:r>
      <w:r w:rsidR="009845EA" w:rsidRPr="00E352A3">
        <w:rPr>
          <w:rFonts w:ascii="Arial" w:hAnsi="Arial" w:cs="Arial"/>
          <w:sz w:val="24"/>
          <w:szCs w:val="24"/>
        </w:rPr>
        <w:t>Gestión del costo del proyecto</w:t>
      </w:r>
    </w:p>
    <w:p w:rsidR="009845EA" w:rsidRPr="00E352A3" w:rsidRDefault="001D7038" w:rsidP="009845EA">
      <w:pPr>
        <w:pStyle w:val="Lista4"/>
        <w:numPr>
          <w:ilvl w:val="0"/>
          <w:numId w:val="35"/>
        </w:numPr>
        <w:spacing w:after="0" w:line="360" w:lineRule="auto"/>
        <w:rPr>
          <w:rFonts w:ascii="Arial" w:hAnsi="Arial" w:cs="Arial"/>
          <w:sz w:val="24"/>
          <w:szCs w:val="24"/>
        </w:rPr>
      </w:pPr>
      <w:r>
        <w:rPr>
          <w:rFonts w:ascii="Arial" w:hAnsi="Arial" w:cs="Arial"/>
          <w:sz w:val="24"/>
          <w:szCs w:val="24"/>
        </w:rPr>
        <w:t>3.3</w:t>
      </w:r>
      <w:r w:rsidR="009845EA">
        <w:rPr>
          <w:rFonts w:ascii="Arial" w:hAnsi="Arial" w:cs="Arial"/>
          <w:sz w:val="24"/>
          <w:szCs w:val="24"/>
        </w:rPr>
        <w:t xml:space="preserve">.4 </w:t>
      </w:r>
      <w:r w:rsidR="009845EA" w:rsidRPr="00E352A3">
        <w:rPr>
          <w:rFonts w:ascii="Arial" w:hAnsi="Arial" w:cs="Arial"/>
          <w:sz w:val="24"/>
          <w:szCs w:val="24"/>
        </w:rPr>
        <w:t>Gestión de la calidad</w:t>
      </w:r>
    </w:p>
    <w:p w:rsidR="009845EA" w:rsidRPr="00E352A3" w:rsidRDefault="009845EA" w:rsidP="009845EA">
      <w:pPr>
        <w:pStyle w:val="Lista4"/>
        <w:numPr>
          <w:ilvl w:val="0"/>
          <w:numId w:val="35"/>
        </w:numPr>
        <w:spacing w:after="0" w:line="360" w:lineRule="auto"/>
        <w:rPr>
          <w:rFonts w:ascii="Arial" w:hAnsi="Arial" w:cs="Arial"/>
          <w:sz w:val="24"/>
          <w:szCs w:val="24"/>
        </w:rPr>
      </w:pPr>
      <w:r>
        <w:rPr>
          <w:rFonts w:ascii="Arial" w:hAnsi="Arial" w:cs="Arial"/>
          <w:sz w:val="24"/>
          <w:szCs w:val="24"/>
        </w:rPr>
        <w:t xml:space="preserve">3.2.5 </w:t>
      </w:r>
      <w:r w:rsidRPr="00E352A3">
        <w:rPr>
          <w:rFonts w:ascii="Arial" w:hAnsi="Arial" w:cs="Arial"/>
          <w:sz w:val="24"/>
          <w:szCs w:val="24"/>
        </w:rPr>
        <w:t>Gestión de las comunicaciones</w:t>
      </w:r>
    </w:p>
    <w:commentRangeEnd w:id="29"/>
    <w:p w:rsidR="009608B3" w:rsidRPr="009608B3" w:rsidRDefault="009845EA">
      <w:pPr>
        <w:pStyle w:val="normal0"/>
        <w:rPr>
          <w:rFonts w:ascii="Arial" w:eastAsia="Arial" w:hAnsi="Arial" w:cs="Arial"/>
          <w:b/>
          <w:color w:val="0000FF"/>
          <w:sz w:val="24"/>
          <w:szCs w:val="24"/>
        </w:rPr>
      </w:pPr>
      <w:r>
        <w:rPr>
          <w:rStyle w:val="Refdecomentario"/>
        </w:rPr>
        <w:commentReference w:id="29"/>
      </w:r>
    </w:p>
    <w:p w:rsidR="009845EA" w:rsidRPr="009845EA" w:rsidRDefault="009845EA" w:rsidP="009845EA">
      <w:pPr>
        <w:pStyle w:val="Lista"/>
        <w:spacing w:after="0" w:line="360" w:lineRule="auto"/>
        <w:rPr>
          <w:rFonts w:ascii="Arial" w:hAnsi="Arial" w:cs="Arial"/>
          <w:b/>
          <w:sz w:val="24"/>
          <w:szCs w:val="24"/>
        </w:rPr>
      </w:pPr>
      <w:r w:rsidRPr="009845EA">
        <w:rPr>
          <w:rFonts w:ascii="Arial" w:hAnsi="Arial" w:cs="Arial"/>
          <w:b/>
          <w:sz w:val="24"/>
          <w:szCs w:val="24"/>
        </w:rPr>
        <w:t>4.Proceso de contratación de personal en las organizaciones</w:t>
      </w:r>
    </w:p>
    <w:p w:rsidR="009845EA" w:rsidRPr="009845EA" w:rsidRDefault="009845EA" w:rsidP="009845EA">
      <w:pPr>
        <w:pStyle w:val="Lista"/>
        <w:numPr>
          <w:ilvl w:val="0"/>
          <w:numId w:val="28"/>
        </w:numPr>
        <w:spacing w:after="0" w:line="360" w:lineRule="auto"/>
        <w:rPr>
          <w:rFonts w:ascii="Arial" w:hAnsi="Arial" w:cs="Arial"/>
          <w:b/>
          <w:sz w:val="24"/>
          <w:szCs w:val="24"/>
        </w:rPr>
      </w:pPr>
      <w:r w:rsidRPr="009845EA">
        <w:rPr>
          <w:rFonts w:ascii="Arial" w:hAnsi="Arial" w:cs="Arial"/>
          <w:b/>
          <w:sz w:val="24"/>
          <w:szCs w:val="24"/>
        </w:rPr>
        <w:t>Búsqueda de personal</w:t>
      </w:r>
    </w:p>
    <w:p w:rsidR="009845EA" w:rsidRPr="009845EA" w:rsidRDefault="009845EA" w:rsidP="009845EA">
      <w:pPr>
        <w:pStyle w:val="Lista"/>
        <w:numPr>
          <w:ilvl w:val="0"/>
          <w:numId w:val="28"/>
        </w:numPr>
        <w:spacing w:after="0" w:line="360" w:lineRule="auto"/>
        <w:rPr>
          <w:rFonts w:ascii="Arial" w:hAnsi="Arial" w:cs="Arial"/>
          <w:b/>
          <w:sz w:val="24"/>
          <w:szCs w:val="24"/>
        </w:rPr>
      </w:pPr>
      <w:r w:rsidRPr="009845EA">
        <w:rPr>
          <w:rFonts w:ascii="Arial" w:hAnsi="Arial" w:cs="Arial"/>
          <w:b/>
          <w:sz w:val="24"/>
          <w:szCs w:val="24"/>
        </w:rPr>
        <w:t>Entrevistas</w:t>
      </w:r>
    </w:p>
    <w:p w:rsidR="009845EA" w:rsidRPr="009845EA" w:rsidRDefault="009845EA" w:rsidP="009845EA">
      <w:pPr>
        <w:pStyle w:val="Lista"/>
        <w:numPr>
          <w:ilvl w:val="0"/>
          <w:numId w:val="28"/>
        </w:numPr>
        <w:spacing w:after="0" w:line="360" w:lineRule="auto"/>
        <w:rPr>
          <w:rFonts w:ascii="Arial" w:hAnsi="Arial" w:cs="Arial"/>
          <w:b/>
          <w:sz w:val="24"/>
          <w:szCs w:val="24"/>
        </w:rPr>
      </w:pPr>
      <w:r w:rsidRPr="009845EA">
        <w:rPr>
          <w:rFonts w:ascii="Arial" w:hAnsi="Arial" w:cs="Arial"/>
          <w:b/>
          <w:sz w:val="24"/>
          <w:szCs w:val="24"/>
        </w:rPr>
        <w:t>Pruebas psicológicas</w:t>
      </w:r>
    </w:p>
    <w:p w:rsidR="009845EA" w:rsidRPr="009845EA" w:rsidRDefault="009845EA" w:rsidP="009845EA">
      <w:pPr>
        <w:pStyle w:val="Lista"/>
        <w:numPr>
          <w:ilvl w:val="0"/>
          <w:numId w:val="28"/>
        </w:numPr>
        <w:spacing w:after="0" w:line="360" w:lineRule="auto"/>
        <w:rPr>
          <w:rFonts w:ascii="Arial" w:hAnsi="Arial" w:cs="Arial"/>
          <w:b/>
          <w:sz w:val="24"/>
          <w:szCs w:val="24"/>
        </w:rPr>
      </w:pPr>
      <w:r w:rsidRPr="009845EA">
        <w:rPr>
          <w:rFonts w:ascii="Arial" w:hAnsi="Arial" w:cs="Arial"/>
          <w:b/>
          <w:sz w:val="24"/>
          <w:szCs w:val="24"/>
        </w:rPr>
        <w:t>Procesos de evaluación</w:t>
      </w:r>
    </w:p>
    <w:p w:rsidR="009845EA" w:rsidRPr="009845EA" w:rsidRDefault="009845EA" w:rsidP="009845EA">
      <w:pPr>
        <w:pStyle w:val="Lista"/>
        <w:numPr>
          <w:ilvl w:val="0"/>
          <w:numId w:val="28"/>
        </w:numPr>
        <w:spacing w:after="0" w:line="360" w:lineRule="auto"/>
        <w:rPr>
          <w:rFonts w:ascii="Arial" w:hAnsi="Arial" w:cs="Arial"/>
          <w:b/>
          <w:sz w:val="24"/>
          <w:szCs w:val="24"/>
        </w:rPr>
      </w:pPr>
      <w:r w:rsidRPr="009845EA">
        <w:rPr>
          <w:rFonts w:ascii="Arial" w:hAnsi="Arial" w:cs="Arial"/>
          <w:b/>
          <w:sz w:val="24"/>
          <w:szCs w:val="24"/>
        </w:rPr>
        <w:t>Propuesta económica al candidato</w:t>
      </w:r>
    </w:p>
    <w:p w:rsidR="009845EA" w:rsidRPr="009845EA" w:rsidRDefault="009845EA" w:rsidP="009845EA">
      <w:pPr>
        <w:pStyle w:val="Lista"/>
        <w:numPr>
          <w:ilvl w:val="0"/>
          <w:numId w:val="28"/>
        </w:numPr>
        <w:spacing w:after="0" w:line="360" w:lineRule="auto"/>
        <w:rPr>
          <w:rFonts w:ascii="Arial" w:hAnsi="Arial" w:cs="Arial"/>
          <w:b/>
          <w:sz w:val="24"/>
          <w:szCs w:val="24"/>
        </w:rPr>
      </w:pPr>
      <w:r w:rsidRPr="009845EA">
        <w:rPr>
          <w:rFonts w:ascii="Arial" w:hAnsi="Arial" w:cs="Arial"/>
          <w:b/>
          <w:sz w:val="24"/>
          <w:szCs w:val="24"/>
        </w:rPr>
        <w:t>¿Porqué los candidatos aceptan o deciden rechazar propuestas laborales?</w:t>
      </w:r>
    </w:p>
    <w:p w:rsidR="009845EA" w:rsidRPr="009845EA" w:rsidRDefault="009845EA" w:rsidP="009845EA">
      <w:pPr>
        <w:pStyle w:val="Lista"/>
        <w:spacing w:after="0" w:line="360" w:lineRule="auto"/>
        <w:rPr>
          <w:rFonts w:ascii="Arial" w:hAnsi="Arial" w:cs="Arial"/>
          <w:b/>
          <w:sz w:val="24"/>
          <w:szCs w:val="24"/>
        </w:rPr>
      </w:pPr>
    </w:p>
    <w:p w:rsidR="009845EA" w:rsidRPr="009845EA" w:rsidRDefault="009845EA" w:rsidP="009845EA">
      <w:pPr>
        <w:pStyle w:val="Lista"/>
        <w:spacing w:after="0" w:line="360" w:lineRule="auto"/>
        <w:rPr>
          <w:rFonts w:ascii="Arial" w:hAnsi="Arial" w:cs="Arial"/>
          <w:b/>
          <w:sz w:val="24"/>
          <w:szCs w:val="24"/>
        </w:rPr>
      </w:pPr>
      <w:r w:rsidRPr="009845EA">
        <w:rPr>
          <w:rFonts w:ascii="Arial" w:hAnsi="Arial" w:cs="Arial"/>
          <w:b/>
          <w:sz w:val="24"/>
          <w:szCs w:val="24"/>
        </w:rPr>
        <w:t>5. Sistemas de recursos humanos</w:t>
      </w:r>
    </w:p>
    <w:p w:rsidR="009845EA" w:rsidRPr="009845EA" w:rsidRDefault="009845EA" w:rsidP="009845EA">
      <w:pPr>
        <w:pStyle w:val="Lista"/>
        <w:spacing w:after="0" w:line="360" w:lineRule="auto"/>
        <w:rPr>
          <w:rFonts w:ascii="Arial" w:hAnsi="Arial" w:cs="Arial"/>
          <w:b/>
          <w:sz w:val="24"/>
          <w:szCs w:val="24"/>
        </w:rPr>
      </w:pPr>
    </w:p>
    <w:p w:rsidR="004D7C63" w:rsidRDefault="009845EA" w:rsidP="009845EA">
      <w:pPr>
        <w:pStyle w:val="Lista"/>
        <w:spacing w:after="0" w:line="360" w:lineRule="auto"/>
        <w:jc w:val="both"/>
        <w:rPr>
          <w:rFonts w:ascii="Arial" w:hAnsi="Arial" w:cs="Arial"/>
          <w:b/>
          <w:sz w:val="24"/>
          <w:szCs w:val="24"/>
        </w:rPr>
      </w:pPr>
      <w:r w:rsidRPr="009845EA">
        <w:rPr>
          <w:rFonts w:ascii="Arial" w:hAnsi="Arial" w:cs="Arial"/>
          <w:b/>
          <w:sz w:val="24"/>
          <w:szCs w:val="24"/>
        </w:rPr>
        <w:t>6. Portales Web que prop</w:t>
      </w:r>
      <w:r w:rsidR="004D7C63">
        <w:rPr>
          <w:rFonts w:ascii="Arial" w:hAnsi="Arial" w:cs="Arial"/>
          <w:b/>
          <w:sz w:val="24"/>
          <w:szCs w:val="24"/>
        </w:rPr>
        <w:t xml:space="preserve">orcionan la búsqueda de empleo </w:t>
      </w:r>
    </w:p>
    <w:p w:rsidR="004D7C63" w:rsidRDefault="004D7C63" w:rsidP="009845EA">
      <w:pPr>
        <w:pStyle w:val="Lista"/>
        <w:spacing w:after="0" w:line="360" w:lineRule="auto"/>
        <w:jc w:val="both"/>
        <w:rPr>
          <w:rFonts w:ascii="Arial" w:hAnsi="Arial" w:cs="Arial"/>
          <w:b/>
          <w:sz w:val="24"/>
          <w:szCs w:val="24"/>
        </w:rPr>
      </w:pPr>
      <w:r>
        <w:rPr>
          <w:rFonts w:ascii="Arial" w:hAnsi="Arial" w:cs="Arial"/>
          <w:b/>
          <w:sz w:val="24"/>
          <w:szCs w:val="24"/>
        </w:rPr>
        <w:t>Bumeran</w:t>
      </w:r>
    </w:p>
    <w:p w:rsidR="004D7C63" w:rsidRDefault="004D7C63" w:rsidP="009845EA">
      <w:pPr>
        <w:pStyle w:val="Lista"/>
        <w:spacing w:after="0" w:line="360" w:lineRule="auto"/>
        <w:jc w:val="both"/>
        <w:rPr>
          <w:rFonts w:ascii="Arial" w:hAnsi="Arial" w:cs="Arial"/>
          <w:b/>
          <w:sz w:val="24"/>
          <w:szCs w:val="24"/>
        </w:rPr>
      </w:pPr>
      <w:r>
        <w:rPr>
          <w:rFonts w:ascii="Arial" w:hAnsi="Arial" w:cs="Arial"/>
          <w:b/>
          <w:sz w:val="24"/>
          <w:szCs w:val="24"/>
        </w:rPr>
        <w:t xml:space="preserve">LinkedIn </w:t>
      </w:r>
    </w:p>
    <w:p w:rsidR="009845EA" w:rsidRPr="009845EA" w:rsidRDefault="004D7C63" w:rsidP="009845EA">
      <w:pPr>
        <w:pStyle w:val="Lista"/>
        <w:spacing w:after="0" w:line="360" w:lineRule="auto"/>
        <w:jc w:val="both"/>
        <w:rPr>
          <w:rFonts w:ascii="Arial" w:hAnsi="Arial" w:cs="Arial"/>
          <w:b/>
          <w:sz w:val="24"/>
          <w:szCs w:val="24"/>
        </w:rPr>
      </w:pPr>
      <w:r>
        <w:rPr>
          <w:rFonts w:ascii="Arial" w:hAnsi="Arial" w:cs="Arial"/>
          <w:b/>
          <w:sz w:val="24"/>
          <w:szCs w:val="24"/>
        </w:rPr>
        <w:t>Computrabajo, etc</w:t>
      </w:r>
    </w:p>
    <w:p w:rsidR="009845EA" w:rsidRPr="009845EA" w:rsidRDefault="009845EA" w:rsidP="009845EA">
      <w:pPr>
        <w:pStyle w:val="Lista"/>
        <w:spacing w:after="0" w:line="360" w:lineRule="auto"/>
        <w:rPr>
          <w:rFonts w:ascii="Arial" w:hAnsi="Arial" w:cs="Arial"/>
          <w:b/>
          <w:sz w:val="24"/>
          <w:szCs w:val="24"/>
        </w:rPr>
      </w:pPr>
    </w:p>
    <w:p w:rsidR="009845EA" w:rsidRPr="009845EA" w:rsidRDefault="009845EA" w:rsidP="009845EA">
      <w:pPr>
        <w:pStyle w:val="Lista"/>
        <w:spacing w:after="0" w:line="360" w:lineRule="auto"/>
        <w:rPr>
          <w:rFonts w:ascii="Arial" w:hAnsi="Arial" w:cs="Arial"/>
          <w:b/>
          <w:sz w:val="24"/>
          <w:szCs w:val="24"/>
        </w:rPr>
      </w:pPr>
      <w:r w:rsidRPr="009845EA">
        <w:rPr>
          <w:rFonts w:ascii="Arial" w:hAnsi="Arial" w:cs="Arial"/>
          <w:b/>
          <w:sz w:val="24"/>
          <w:szCs w:val="24"/>
        </w:rPr>
        <w:t>7. Frameworks de desarrollo Web</w:t>
      </w:r>
    </w:p>
    <w:p w:rsidR="009845EA" w:rsidRPr="009845EA" w:rsidRDefault="009845EA" w:rsidP="009845EA">
      <w:pPr>
        <w:pStyle w:val="Lista"/>
        <w:spacing w:after="0" w:line="360" w:lineRule="auto"/>
        <w:rPr>
          <w:rFonts w:ascii="Arial" w:hAnsi="Arial" w:cs="Arial"/>
          <w:b/>
          <w:sz w:val="24"/>
          <w:szCs w:val="24"/>
        </w:rPr>
      </w:pPr>
    </w:p>
    <w:p w:rsidR="009845EA" w:rsidRPr="009845EA" w:rsidRDefault="009845EA" w:rsidP="009845EA">
      <w:pPr>
        <w:pStyle w:val="Lista"/>
        <w:spacing w:after="0" w:line="360" w:lineRule="auto"/>
        <w:ind w:left="0" w:firstLine="0"/>
        <w:jc w:val="both"/>
        <w:rPr>
          <w:rFonts w:ascii="Arial" w:hAnsi="Arial" w:cs="Arial"/>
          <w:b/>
          <w:sz w:val="24"/>
          <w:szCs w:val="24"/>
        </w:rPr>
      </w:pPr>
      <w:r w:rsidRPr="009845EA">
        <w:rPr>
          <w:rFonts w:ascii="Arial" w:hAnsi="Arial" w:cs="Arial"/>
          <w:b/>
          <w:sz w:val="24"/>
          <w:szCs w:val="24"/>
        </w:rPr>
        <w:t xml:space="preserve">8. Sistemas manejadores de contenido </w:t>
      </w:r>
    </w:p>
    <w:p w:rsidR="009845EA" w:rsidRPr="009845EA" w:rsidRDefault="009845EA" w:rsidP="009845EA">
      <w:pPr>
        <w:pStyle w:val="Lista"/>
        <w:spacing w:after="0" w:line="360" w:lineRule="auto"/>
        <w:rPr>
          <w:rFonts w:ascii="Arial" w:hAnsi="Arial" w:cs="Arial"/>
          <w:b/>
          <w:sz w:val="24"/>
          <w:szCs w:val="24"/>
        </w:rPr>
      </w:pPr>
    </w:p>
    <w:p w:rsidR="009845EA" w:rsidRPr="009845EA" w:rsidRDefault="009845EA" w:rsidP="009845EA">
      <w:pPr>
        <w:pStyle w:val="Lista"/>
        <w:spacing w:after="0" w:line="360" w:lineRule="auto"/>
        <w:jc w:val="both"/>
        <w:rPr>
          <w:rFonts w:ascii="Arial" w:hAnsi="Arial" w:cs="Arial"/>
          <w:b/>
          <w:sz w:val="24"/>
          <w:szCs w:val="24"/>
        </w:rPr>
      </w:pPr>
      <w:r w:rsidRPr="009845EA">
        <w:rPr>
          <w:rFonts w:ascii="Arial" w:hAnsi="Arial" w:cs="Arial"/>
          <w:b/>
          <w:sz w:val="24"/>
          <w:szCs w:val="24"/>
        </w:rPr>
        <w:t>9. Aplicaciones configurables o parametrizables</w:t>
      </w:r>
    </w:p>
    <w:p w:rsidR="009845EA" w:rsidRPr="009845EA" w:rsidRDefault="009845EA" w:rsidP="009845EA">
      <w:pPr>
        <w:pStyle w:val="Lista"/>
        <w:spacing w:after="0" w:line="360" w:lineRule="auto"/>
        <w:ind w:left="0" w:firstLine="0"/>
        <w:jc w:val="both"/>
        <w:rPr>
          <w:rFonts w:ascii="Arial" w:hAnsi="Arial" w:cs="Arial"/>
          <w:b/>
          <w:sz w:val="24"/>
          <w:szCs w:val="24"/>
        </w:rPr>
      </w:pPr>
    </w:p>
    <w:p w:rsidR="009608B3" w:rsidRPr="009845EA" w:rsidRDefault="009845EA"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b/>
          <w:sz w:val="24"/>
          <w:szCs w:val="24"/>
        </w:rPr>
      </w:pPr>
      <w:r w:rsidRPr="009845EA">
        <w:rPr>
          <w:rFonts w:ascii="Arial" w:hAnsi="Arial" w:cs="Arial"/>
          <w:b/>
          <w:sz w:val="24"/>
          <w:szCs w:val="24"/>
        </w:rPr>
        <w:lastRenderedPageBreak/>
        <w:t>10. Frameworks de desarrollo Web vs Sistemas manejadores de contenido para crear aplicaciones Web que sean configurables</w:t>
      </w:r>
    </w:p>
    <w:p w:rsidR="009845EA" w:rsidRPr="00E352A3" w:rsidRDefault="009845EA"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222222"/>
          <w:sz w:val="24"/>
          <w:szCs w:val="24"/>
        </w:rPr>
      </w:pPr>
    </w:p>
    <w:p w:rsidR="001D7038" w:rsidRDefault="001D7038" w:rsidP="009845EA">
      <w:pPr>
        <w:pStyle w:val="normal0"/>
        <w:spacing w:after="0" w:line="360" w:lineRule="auto"/>
        <w:rPr>
          <w:rFonts w:ascii="Arial" w:hAnsi="Arial" w:cs="Arial"/>
          <w:b/>
          <w:sz w:val="48"/>
          <w:szCs w:val="48"/>
        </w:rPr>
      </w:pPr>
    </w:p>
    <w:p w:rsidR="009845EA" w:rsidRPr="009845EA" w:rsidRDefault="009845EA" w:rsidP="009845EA">
      <w:pPr>
        <w:pStyle w:val="normal0"/>
        <w:spacing w:after="0" w:line="360" w:lineRule="auto"/>
        <w:rPr>
          <w:rFonts w:ascii="Arial" w:hAnsi="Arial" w:cs="Arial"/>
          <w:b/>
          <w:sz w:val="48"/>
          <w:szCs w:val="48"/>
        </w:rPr>
      </w:pPr>
      <w:commentRangeStart w:id="30"/>
      <w:r w:rsidRPr="009845EA">
        <w:rPr>
          <w:rFonts w:ascii="Arial" w:hAnsi="Arial" w:cs="Arial"/>
          <w:b/>
          <w:sz w:val="48"/>
          <w:szCs w:val="48"/>
        </w:rPr>
        <w:t>Capítulo III. Marco metodológico</w:t>
      </w:r>
    </w:p>
    <w:p w:rsidR="009845EA"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Tipo de investigación</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Diseño de investigación</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Nivel de la investigación</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Unidad de análisis</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Población y muestra</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Técnicas e instrumentos de recolección de datos</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Validez y confiabilidad</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Fases de la investigación o procedimiento por objetivos</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Operacionalización de los objetivos</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Estructura desagregada de trabajo</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Cronograma de actividades</w:t>
      </w: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r>
        <w:rPr>
          <w:rFonts w:ascii="Arial" w:hAnsi="Arial" w:cs="Arial"/>
          <w:sz w:val="24"/>
          <w:szCs w:val="24"/>
        </w:rPr>
        <w:t>Recursos</w:t>
      </w:r>
    </w:p>
    <w:commentRangeEnd w:id="30"/>
    <w:p w:rsidR="00FB0F09" w:rsidRDefault="007762AB" w:rsidP="004D7C63">
      <w:pPr>
        <w:pStyle w:val="normal0"/>
        <w:spacing w:after="0" w:line="360" w:lineRule="auto"/>
        <w:rPr>
          <w:rFonts w:ascii="Arial" w:hAnsi="Arial" w:cs="Arial"/>
          <w:b/>
          <w:sz w:val="24"/>
          <w:szCs w:val="24"/>
        </w:rPr>
      </w:pPr>
      <w:r>
        <w:rPr>
          <w:rStyle w:val="Refdecomentario"/>
        </w:rPr>
        <w:commentReference w:id="30"/>
      </w:r>
    </w:p>
    <w:p w:rsidR="004D7C63" w:rsidRPr="00D11E07" w:rsidRDefault="004D7C63" w:rsidP="004D7C63">
      <w:pPr>
        <w:pStyle w:val="normal0"/>
        <w:spacing w:after="0" w:line="360" w:lineRule="auto"/>
        <w:rPr>
          <w:rFonts w:ascii="Arial" w:hAnsi="Arial" w:cs="Arial"/>
          <w:b/>
          <w:sz w:val="24"/>
          <w:szCs w:val="24"/>
        </w:rPr>
      </w:pPr>
      <w:commentRangeStart w:id="31"/>
      <w:r w:rsidRPr="00D11E07">
        <w:rPr>
          <w:rFonts w:ascii="Arial" w:hAnsi="Arial" w:cs="Arial"/>
          <w:b/>
          <w:sz w:val="24"/>
          <w:szCs w:val="24"/>
        </w:rPr>
        <w:t>7 Consideraciones éticas y legales</w:t>
      </w:r>
      <w:commentRangeEnd w:id="31"/>
      <w:r w:rsidRPr="00D11E07">
        <w:rPr>
          <w:rStyle w:val="Refdecomentario"/>
          <w:b/>
        </w:rPr>
        <w:commentReference w:id="31"/>
      </w:r>
    </w:p>
    <w:p w:rsidR="00FB0F09" w:rsidRPr="00E352A3" w:rsidRDefault="00FB0F09" w:rsidP="00FB0F09">
      <w:pPr>
        <w:pStyle w:val="normal0"/>
        <w:spacing w:line="360" w:lineRule="auto"/>
        <w:jc w:val="both"/>
        <w:rPr>
          <w:rFonts w:ascii="Arial" w:eastAsia="Arial" w:hAnsi="Arial" w:cs="Arial"/>
          <w:color w:val="0000FF"/>
        </w:rPr>
      </w:pPr>
      <w:r w:rsidRPr="00E352A3">
        <w:rPr>
          <w:rFonts w:ascii="Arial" w:eastAsia="Arial" w:hAnsi="Arial" w:cs="Arial"/>
          <w:color w:val="0000FF"/>
        </w:rPr>
        <w:t>En cuanto a la información documental consultada, se tuvo especial cuidado y respeto de los derechos de autor en diversos tópicos de interés emitidos por terceras personas, por lo que se hace referencia al autor original de las mencionadas.</w:t>
      </w:r>
    </w:p>
    <w:p w:rsidR="00FB0F09" w:rsidRPr="00E352A3" w:rsidRDefault="00FB0F09" w:rsidP="00FB0F09">
      <w:pPr>
        <w:pStyle w:val="normal0"/>
        <w:spacing w:line="360" w:lineRule="auto"/>
        <w:jc w:val="both"/>
        <w:rPr>
          <w:rFonts w:ascii="Arial" w:eastAsia="Arial" w:hAnsi="Arial" w:cs="Arial"/>
          <w:color w:val="0000FF"/>
        </w:rPr>
      </w:pPr>
      <w:bookmarkStart w:id="32" w:name="_30j0zll" w:colFirst="0" w:colLast="0"/>
      <w:bookmarkEnd w:id="32"/>
      <w:r w:rsidRPr="00E352A3">
        <w:rPr>
          <w:rFonts w:ascii="Arial" w:eastAsia="Arial" w:hAnsi="Arial" w:cs="Arial"/>
          <w:color w:val="0000FF"/>
        </w:rPr>
        <w:t>Cabe mencionar que aunado a lo expuesto anteriormente, se hace uso de las normas APA para la escritura de las referencias bibliográficas</w:t>
      </w:r>
      <w:r>
        <w:rPr>
          <w:rFonts w:ascii="Arial" w:eastAsia="Arial" w:hAnsi="Arial" w:cs="Arial"/>
          <w:color w:val="0000FF"/>
        </w:rPr>
        <w:t xml:space="preserve">, </w:t>
      </w:r>
      <w:r w:rsidRPr="00E352A3">
        <w:rPr>
          <w:rFonts w:ascii="Arial" w:eastAsia="Arial" w:hAnsi="Arial" w:cs="Arial"/>
          <w:color w:val="0000FF"/>
        </w:rPr>
        <w:t>y se indica el aporte de diversos autores que contribuyen a la realización de la presente investigación.</w:t>
      </w:r>
    </w:p>
    <w:p w:rsidR="00FB0F09" w:rsidRPr="00E352A3" w:rsidRDefault="00FB0F09" w:rsidP="00FB0F09">
      <w:pPr>
        <w:pStyle w:val="normal0"/>
        <w:rPr>
          <w:rFonts w:ascii="Arial" w:hAnsi="Arial" w:cs="Arial"/>
        </w:rPr>
      </w:pPr>
    </w:p>
    <w:p w:rsidR="001D7038" w:rsidRDefault="001D7038"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p>
    <w:p w:rsidR="009845EA" w:rsidRDefault="009845EA"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sz w:val="24"/>
          <w:szCs w:val="24"/>
        </w:rPr>
      </w:pPr>
    </w:p>
    <w:p w:rsidR="009845EA" w:rsidRDefault="009845EA" w:rsidP="00320C2E">
      <w:pPr>
        <w:pStyle w:val="normal0"/>
        <w:spacing w:after="0" w:line="360" w:lineRule="auto"/>
        <w:jc w:val="center"/>
        <w:rPr>
          <w:rFonts w:ascii="Arial" w:eastAsia="Arial" w:hAnsi="Arial" w:cs="Arial"/>
          <w:b/>
          <w:sz w:val="36"/>
          <w:szCs w:val="36"/>
        </w:rPr>
      </w:pPr>
      <w:commentRangeStart w:id="33"/>
      <w:r w:rsidRPr="00ED7ED2">
        <w:rPr>
          <w:rFonts w:ascii="Arial" w:hAnsi="Arial" w:cs="Arial"/>
          <w:b/>
          <w:sz w:val="36"/>
          <w:szCs w:val="36"/>
        </w:rPr>
        <w:lastRenderedPageBreak/>
        <w:t xml:space="preserve">Capítulo IV. </w:t>
      </w:r>
      <w:r w:rsidR="00ED7ED2" w:rsidRPr="00ED7ED2">
        <w:rPr>
          <w:rFonts w:ascii="Arial" w:eastAsia="Arial" w:hAnsi="Arial" w:cs="Arial"/>
          <w:b/>
          <w:sz w:val="36"/>
          <w:szCs w:val="36"/>
        </w:rPr>
        <w:t>Propuesta de Trabajo Especial de Grado</w:t>
      </w:r>
      <w:commentRangeEnd w:id="33"/>
      <w:r w:rsidR="00737C88">
        <w:rPr>
          <w:rStyle w:val="Refdecomentario"/>
        </w:rPr>
        <w:commentReference w:id="33"/>
      </w:r>
    </w:p>
    <w:p w:rsidR="00737C88" w:rsidRPr="00551BC0" w:rsidRDefault="00737C88" w:rsidP="00737C88">
      <w:pPr>
        <w:pStyle w:val="normal0"/>
        <w:spacing w:after="240" w:line="360" w:lineRule="auto"/>
        <w:jc w:val="both"/>
        <w:rPr>
          <w:ins w:id="34" w:author="luis campos" w:date="2017-08-10T21:48:00Z"/>
          <w:rFonts w:ascii="Arial" w:eastAsia="Arial" w:hAnsi="Arial" w:cs="Arial"/>
          <w:sz w:val="24"/>
          <w:szCs w:val="48"/>
        </w:rPr>
      </w:pPr>
      <w:r>
        <w:rPr>
          <w:rFonts w:ascii="Arial" w:eastAsia="Arial" w:hAnsi="Arial" w:cs="Arial"/>
          <w:sz w:val="24"/>
          <w:szCs w:val="48"/>
        </w:rPr>
        <w:t>En el presente capítulo se menciona el contexto de problema o situación actual, las interrogantes que surgieron de dicha situación, el objetivo general, los objetivos específicos, la justificación de la investigación, el alcance y limitaciones de dicha investigación, y la propuesta de trabajo especial de grado, expuestos a continuación</w:t>
      </w:r>
    </w:p>
    <w:p w:rsidR="00ED7ED2" w:rsidRPr="00E352A3" w:rsidRDefault="00ED7ED2" w:rsidP="00ED7ED2">
      <w:pPr>
        <w:pStyle w:val="normal0"/>
        <w:spacing w:after="0" w:line="360" w:lineRule="auto"/>
        <w:rPr>
          <w:rFonts w:ascii="Arial" w:eastAsia="Arial" w:hAnsi="Arial" w:cs="Arial"/>
          <w:sz w:val="24"/>
          <w:szCs w:val="24"/>
        </w:rPr>
      </w:pPr>
      <w:r w:rsidRPr="00E352A3">
        <w:rPr>
          <w:rFonts w:ascii="Arial" w:eastAsia="Arial" w:hAnsi="Arial" w:cs="Arial"/>
          <w:b/>
          <w:sz w:val="24"/>
          <w:szCs w:val="24"/>
        </w:rPr>
        <w:t xml:space="preserve">Análisis y propuesta                                                                                           </w:t>
      </w:r>
    </w:p>
    <w:p w:rsidR="009845EA" w:rsidRDefault="009845EA" w:rsidP="009845EA">
      <w:pPr>
        <w:pStyle w:val="normal0"/>
        <w:spacing w:after="0" w:line="360" w:lineRule="auto"/>
        <w:ind w:left="142"/>
        <w:rPr>
          <w:rFonts w:ascii="Arial" w:hAnsi="Arial" w:cs="Arial"/>
          <w:sz w:val="24"/>
          <w:szCs w:val="24"/>
        </w:rPr>
      </w:pPr>
      <w:r>
        <w:rPr>
          <w:rFonts w:ascii="Arial" w:hAnsi="Arial" w:cs="Arial"/>
          <w:sz w:val="24"/>
          <w:szCs w:val="24"/>
        </w:rPr>
        <w:t>4.1 Contexto del problema</w:t>
      </w:r>
    </w:p>
    <w:p w:rsidR="009845EA" w:rsidRPr="00E168AC" w:rsidRDefault="009845EA" w:rsidP="009845EA">
      <w:pPr>
        <w:jc w:val="both"/>
        <w:rPr>
          <w:rFonts w:ascii="Arial" w:hAnsi="Arial" w:cs="Arial"/>
          <w:b/>
        </w:rPr>
      </w:pPr>
      <w:r w:rsidRPr="00E168AC">
        <w:rPr>
          <w:rFonts w:ascii="Arial" w:hAnsi="Arial" w:cs="Arial"/>
          <w:b/>
        </w:rPr>
        <w:t xml:space="preserve">     </w:t>
      </w:r>
      <w:r w:rsidR="00ED7ED2" w:rsidRPr="00E168AC">
        <w:rPr>
          <w:rFonts w:ascii="Arial" w:hAnsi="Arial" w:cs="Arial"/>
          <w:b/>
        </w:rPr>
        <w:t xml:space="preserve">Caso de estudio 01: </w:t>
      </w:r>
      <w:r w:rsidRPr="00E168AC">
        <w:rPr>
          <w:rFonts w:ascii="Arial" w:hAnsi="Arial" w:cs="Arial"/>
          <w:b/>
        </w:rPr>
        <w:t>Sistemas de recursos humanos</w:t>
      </w:r>
    </w:p>
    <w:p w:rsidR="009845EA" w:rsidRPr="00E168AC" w:rsidRDefault="009845EA" w:rsidP="009845EA">
      <w:pPr>
        <w:jc w:val="both"/>
        <w:rPr>
          <w:rFonts w:ascii="Arial" w:hAnsi="Arial" w:cs="Arial"/>
          <w:b/>
        </w:rPr>
      </w:pPr>
      <w:r w:rsidRPr="00E168AC">
        <w:rPr>
          <w:rFonts w:ascii="Arial" w:hAnsi="Arial" w:cs="Arial"/>
          <w:b/>
        </w:rPr>
        <w:t xml:space="preserve">     </w:t>
      </w:r>
      <w:r w:rsidR="00ED7ED2" w:rsidRPr="00E168AC">
        <w:rPr>
          <w:rFonts w:ascii="Arial" w:hAnsi="Arial" w:cs="Arial"/>
          <w:b/>
        </w:rPr>
        <w:t xml:space="preserve">Caso de estudio 02: </w:t>
      </w:r>
      <w:r w:rsidRPr="00E168AC">
        <w:rPr>
          <w:rFonts w:ascii="Arial" w:hAnsi="Arial" w:cs="Arial"/>
          <w:b/>
        </w:rPr>
        <w:t>Proceso de reclutamiento y selección de personal en las empresas</w:t>
      </w:r>
    </w:p>
    <w:p w:rsidR="009845EA" w:rsidRPr="00E168AC" w:rsidRDefault="009845EA" w:rsidP="009845EA">
      <w:pPr>
        <w:pStyle w:val="Prrafodelista"/>
        <w:numPr>
          <w:ilvl w:val="0"/>
          <w:numId w:val="32"/>
        </w:numPr>
        <w:ind w:left="567" w:hanging="283"/>
        <w:jc w:val="both"/>
        <w:rPr>
          <w:rFonts w:ascii="Arial" w:hAnsi="Arial" w:cs="Arial"/>
          <w:b/>
        </w:rPr>
      </w:pPr>
      <w:r w:rsidRPr="00E168AC">
        <w:rPr>
          <w:rFonts w:ascii="Arial" w:hAnsi="Arial" w:cs="Arial"/>
          <w:b/>
        </w:rPr>
        <w:t>Entrevistas</w:t>
      </w:r>
    </w:p>
    <w:p w:rsidR="009845EA" w:rsidRPr="00E168AC" w:rsidRDefault="009845EA" w:rsidP="009845EA">
      <w:pPr>
        <w:pStyle w:val="Prrafodelista"/>
        <w:numPr>
          <w:ilvl w:val="0"/>
          <w:numId w:val="32"/>
        </w:numPr>
        <w:ind w:left="567" w:hanging="283"/>
        <w:jc w:val="both"/>
        <w:rPr>
          <w:rFonts w:ascii="Arial" w:hAnsi="Arial" w:cs="Arial"/>
          <w:b/>
        </w:rPr>
      </w:pPr>
      <w:r w:rsidRPr="00E168AC">
        <w:rPr>
          <w:rFonts w:ascii="Arial" w:hAnsi="Arial" w:cs="Arial"/>
          <w:b/>
        </w:rPr>
        <w:t>Evaluación</w:t>
      </w:r>
    </w:p>
    <w:p w:rsidR="009845EA" w:rsidRPr="00E168AC" w:rsidRDefault="009845EA" w:rsidP="009845EA">
      <w:pPr>
        <w:pStyle w:val="Prrafodelista"/>
        <w:numPr>
          <w:ilvl w:val="0"/>
          <w:numId w:val="32"/>
        </w:numPr>
        <w:ind w:left="567" w:hanging="283"/>
        <w:jc w:val="both"/>
        <w:rPr>
          <w:rFonts w:ascii="Arial" w:hAnsi="Arial" w:cs="Arial"/>
          <w:b/>
        </w:rPr>
      </w:pPr>
      <w:r w:rsidRPr="00E168AC">
        <w:rPr>
          <w:rFonts w:ascii="Arial" w:hAnsi="Arial" w:cs="Arial"/>
          <w:b/>
        </w:rPr>
        <w:t>Selección</w:t>
      </w:r>
    </w:p>
    <w:p w:rsidR="009845EA" w:rsidRPr="00E168AC" w:rsidRDefault="009845EA" w:rsidP="009845EA">
      <w:pPr>
        <w:pStyle w:val="Prrafodelista"/>
        <w:numPr>
          <w:ilvl w:val="0"/>
          <w:numId w:val="32"/>
        </w:numPr>
        <w:ind w:left="567" w:hanging="283"/>
        <w:jc w:val="both"/>
        <w:rPr>
          <w:rFonts w:ascii="Arial" w:hAnsi="Arial" w:cs="Arial"/>
          <w:b/>
        </w:rPr>
      </w:pPr>
      <w:r w:rsidRPr="00E168AC">
        <w:rPr>
          <w:rFonts w:ascii="Arial" w:hAnsi="Arial" w:cs="Arial"/>
          <w:b/>
        </w:rPr>
        <w:t>Propuesta económica</w:t>
      </w:r>
    </w:p>
    <w:p w:rsidR="009845EA" w:rsidRPr="00E168AC" w:rsidRDefault="009845EA" w:rsidP="009845EA">
      <w:pPr>
        <w:pStyle w:val="Prrafodelista"/>
        <w:numPr>
          <w:ilvl w:val="0"/>
          <w:numId w:val="32"/>
        </w:numPr>
        <w:ind w:left="567" w:hanging="283"/>
        <w:jc w:val="both"/>
        <w:rPr>
          <w:rFonts w:ascii="Arial" w:hAnsi="Arial" w:cs="Arial"/>
          <w:b/>
        </w:rPr>
      </w:pPr>
      <w:r w:rsidRPr="00E168AC">
        <w:rPr>
          <w:rFonts w:ascii="Arial" w:hAnsi="Arial" w:cs="Arial"/>
          <w:b/>
        </w:rPr>
        <w:t>Manuales de inducción de la empresa</w:t>
      </w:r>
    </w:p>
    <w:p w:rsidR="007762AB" w:rsidRPr="007762AB" w:rsidRDefault="007762AB" w:rsidP="00E168A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Arial" w:hAnsi="Arial" w:cs="Arial"/>
          <w:b/>
          <w:color w:val="0000FF"/>
          <w:sz w:val="24"/>
          <w:szCs w:val="24"/>
        </w:rPr>
      </w:pPr>
      <w:r w:rsidRPr="007762AB">
        <w:rPr>
          <w:rFonts w:ascii="Arial" w:eastAsia="Arial" w:hAnsi="Arial" w:cs="Arial"/>
          <w:b/>
          <w:color w:val="0000FF"/>
          <w:sz w:val="24"/>
          <w:szCs w:val="24"/>
        </w:rPr>
        <w:t>TEXTO QUE SE HA REDACTADO PARA ESTA PARTE HASTA AHORA</w:t>
      </w:r>
    </w:p>
    <w:p w:rsidR="00E168AC" w:rsidRPr="00E9400E" w:rsidRDefault="00737C88" w:rsidP="00E168A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0000CC"/>
          <w:sz w:val="24"/>
          <w:szCs w:val="24"/>
        </w:rPr>
      </w:pPr>
      <w:r>
        <w:rPr>
          <w:rFonts w:ascii="Arial" w:eastAsia="Arial" w:hAnsi="Arial" w:cs="Arial"/>
          <w:b/>
          <w:sz w:val="24"/>
          <w:szCs w:val="24"/>
        </w:rPr>
        <w:t>Caso de estudio</w:t>
      </w:r>
      <w:r w:rsidR="00E168AC" w:rsidRPr="00E9400E">
        <w:rPr>
          <w:rFonts w:ascii="Arial" w:eastAsia="Arial" w:hAnsi="Arial" w:cs="Arial"/>
          <w:b/>
          <w:sz w:val="24"/>
          <w:szCs w:val="24"/>
        </w:rPr>
        <w:t>:</w:t>
      </w:r>
      <w:r w:rsidR="00E168AC" w:rsidRPr="00E9400E">
        <w:rPr>
          <w:rFonts w:ascii="Arial" w:eastAsia="Arial" w:hAnsi="Arial" w:cs="Arial"/>
          <w:sz w:val="24"/>
          <w:szCs w:val="24"/>
        </w:rPr>
        <w:t xml:space="preserve"> </w:t>
      </w:r>
      <w:r w:rsidR="00E168AC" w:rsidRPr="00E9400E">
        <w:rPr>
          <w:rFonts w:ascii="Arial" w:eastAsia="Times New Roman" w:hAnsi="Arial" w:cs="Arial"/>
          <w:color w:val="0000CC"/>
          <w:sz w:val="24"/>
          <w:szCs w:val="24"/>
        </w:rPr>
        <w:t>Sistemas de recursos humanos, y el proceso de reclutamiento y selección de personal en las empresas</w:t>
      </w:r>
      <w:r w:rsidR="00E168AC">
        <w:rPr>
          <w:rFonts w:ascii="Arial" w:eastAsia="Times New Roman" w:hAnsi="Arial" w:cs="Arial"/>
          <w:color w:val="0000CC"/>
          <w:sz w:val="24"/>
          <w:szCs w:val="24"/>
        </w:rPr>
        <w:t>.</w:t>
      </w:r>
    </w:p>
    <w:p w:rsidR="00E168AC" w:rsidRPr="00E9400E" w:rsidRDefault="00E168AC" w:rsidP="00E168A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0000CC"/>
          <w:sz w:val="24"/>
          <w:szCs w:val="24"/>
        </w:rPr>
      </w:pPr>
      <w:r w:rsidRPr="00E9400E">
        <w:rPr>
          <w:rFonts w:ascii="Arial" w:eastAsia="Times New Roman" w:hAnsi="Arial" w:cs="Arial"/>
          <w:color w:val="0000CC"/>
          <w:sz w:val="24"/>
          <w:szCs w:val="24"/>
        </w:rPr>
        <w:t>Aquí pueden hablar del tema de las entrevistas, los proceso</w:t>
      </w:r>
      <w:r w:rsidR="00737C88">
        <w:rPr>
          <w:rFonts w:ascii="Arial" w:eastAsia="Times New Roman" w:hAnsi="Arial" w:cs="Arial"/>
          <w:color w:val="0000CC"/>
          <w:sz w:val="24"/>
          <w:szCs w:val="24"/>
        </w:rPr>
        <w:t>s</w:t>
      </w:r>
      <w:r w:rsidRPr="00E9400E">
        <w:rPr>
          <w:rFonts w:ascii="Arial" w:eastAsia="Times New Roman" w:hAnsi="Arial" w:cs="Arial"/>
          <w:color w:val="0000CC"/>
          <w:sz w:val="24"/>
          <w:szCs w:val="24"/>
        </w:rPr>
        <w:t xml:space="preserve"> de evaluación, la selección del candidato,</w:t>
      </w:r>
      <w:r>
        <w:rPr>
          <w:rFonts w:ascii="Arial" w:eastAsia="Times New Roman" w:hAnsi="Arial" w:cs="Arial"/>
          <w:color w:val="0000CC"/>
          <w:sz w:val="24"/>
          <w:szCs w:val="24"/>
        </w:rPr>
        <w:t xml:space="preserve"> </w:t>
      </w:r>
      <w:r w:rsidRPr="00E9400E">
        <w:rPr>
          <w:rFonts w:ascii="Arial" w:eastAsia="Times New Roman" w:hAnsi="Arial" w:cs="Arial"/>
          <w:color w:val="0000CC"/>
          <w:sz w:val="24"/>
          <w:szCs w:val="24"/>
        </w:rPr>
        <w:t>la presentación de la propuesta económica a la empresa, y los manua</w:t>
      </w:r>
      <w:r>
        <w:rPr>
          <w:rFonts w:ascii="Arial" w:eastAsia="Times New Roman" w:hAnsi="Arial" w:cs="Arial"/>
          <w:color w:val="0000CC"/>
          <w:sz w:val="24"/>
          <w:szCs w:val="24"/>
        </w:rPr>
        <w:t>les de inducción a las empresas.</w:t>
      </w:r>
      <w:r w:rsidRPr="00E9400E">
        <w:rPr>
          <w:rFonts w:ascii="Arial" w:eastAsia="Times New Roman" w:hAnsi="Arial" w:cs="Arial"/>
          <w:color w:val="0000CC"/>
          <w:sz w:val="24"/>
          <w:szCs w:val="24"/>
        </w:rPr>
        <w:t xml:space="preserve"> </w:t>
      </w:r>
    </w:p>
    <w:p w:rsidR="00E168AC" w:rsidRPr="00E9400E" w:rsidRDefault="00E168AC" w:rsidP="00E168A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0000CC"/>
          <w:sz w:val="24"/>
          <w:szCs w:val="24"/>
        </w:rPr>
      </w:pPr>
      <w:r w:rsidRPr="00E9400E">
        <w:rPr>
          <w:rFonts w:ascii="Arial" w:eastAsia="Times New Roman" w:hAnsi="Arial" w:cs="Arial"/>
          <w:color w:val="0000CC"/>
          <w:sz w:val="24"/>
          <w:szCs w:val="24"/>
        </w:rPr>
        <w:t>Además pueden</w:t>
      </w:r>
      <w:r>
        <w:rPr>
          <w:rFonts w:ascii="Arial" w:eastAsia="Times New Roman" w:hAnsi="Arial" w:cs="Arial"/>
          <w:color w:val="0000CC"/>
          <w:sz w:val="24"/>
          <w:szCs w:val="24"/>
        </w:rPr>
        <w:t xml:space="preserve"> </w:t>
      </w:r>
      <w:r w:rsidRPr="00E9400E">
        <w:rPr>
          <w:rFonts w:ascii="Arial" w:eastAsia="Times New Roman" w:hAnsi="Arial" w:cs="Arial"/>
          <w:color w:val="0000CC"/>
          <w:sz w:val="24"/>
          <w:szCs w:val="24"/>
        </w:rPr>
        <w:t>hablar de lar rigidez de sistemas como Bumeran, computrabajo</w:t>
      </w:r>
      <w:r>
        <w:rPr>
          <w:rFonts w:ascii="Arial" w:eastAsia="Times New Roman" w:hAnsi="Arial" w:cs="Arial"/>
          <w:color w:val="0000CC"/>
          <w:sz w:val="24"/>
          <w:szCs w:val="24"/>
        </w:rPr>
        <w:t>, empleate,</w:t>
      </w:r>
      <w:r w:rsidRPr="00E9400E">
        <w:rPr>
          <w:rFonts w:ascii="Arial" w:eastAsia="Times New Roman" w:hAnsi="Arial" w:cs="Arial"/>
          <w:color w:val="0000CC"/>
          <w:sz w:val="24"/>
          <w:szCs w:val="24"/>
        </w:rPr>
        <w:t xml:space="preserve"> y demás aplicaciones utilizadas para la búsqueda y selección</w:t>
      </w:r>
      <w:r>
        <w:rPr>
          <w:rFonts w:ascii="Arial" w:eastAsia="Times New Roman" w:hAnsi="Arial" w:cs="Arial"/>
          <w:color w:val="0000CC"/>
          <w:sz w:val="24"/>
          <w:szCs w:val="24"/>
        </w:rPr>
        <w:t xml:space="preserve"> </w:t>
      </w:r>
      <w:r w:rsidRPr="00E9400E">
        <w:rPr>
          <w:rFonts w:ascii="Arial" w:eastAsia="Times New Roman" w:hAnsi="Arial" w:cs="Arial"/>
          <w:color w:val="0000CC"/>
          <w:sz w:val="24"/>
          <w:szCs w:val="24"/>
        </w:rPr>
        <w:t>de personal</w:t>
      </w:r>
      <w:r>
        <w:rPr>
          <w:rFonts w:ascii="Arial" w:eastAsia="Times New Roman" w:hAnsi="Arial" w:cs="Arial"/>
          <w:color w:val="0000CC"/>
          <w:sz w:val="24"/>
          <w:szCs w:val="24"/>
        </w:rPr>
        <w:t>.</w:t>
      </w:r>
    </w:p>
    <w:p w:rsidR="00E168AC" w:rsidRPr="00737C88" w:rsidRDefault="00737C88" w:rsidP="00E168AC">
      <w:pPr>
        <w:pStyle w:val="normal0"/>
        <w:spacing w:after="0" w:line="360" w:lineRule="auto"/>
        <w:jc w:val="both"/>
        <w:rPr>
          <w:rFonts w:ascii="Arial" w:eastAsia="Arial" w:hAnsi="Arial" w:cs="Arial"/>
          <w:b/>
          <w:color w:val="0000FF"/>
          <w:sz w:val="24"/>
          <w:szCs w:val="24"/>
        </w:rPr>
      </w:pPr>
      <w:r w:rsidRPr="00737C88">
        <w:rPr>
          <w:rFonts w:ascii="Arial" w:eastAsia="Arial" w:hAnsi="Arial" w:cs="Arial"/>
          <w:b/>
          <w:color w:val="0000FF"/>
          <w:sz w:val="24"/>
          <w:szCs w:val="24"/>
        </w:rPr>
        <w:t>LO QUE USTEDES COLOCARON</w:t>
      </w:r>
      <w:r>
        <w:rPr>
          <w:rFonts w:ascii="Arial" w:eastAsia="Arial" w:hAnsi="Arial" w:cs="Arial"/>
          <w:b/>
          <w:color w:val="0000FF"/>
          <w:sz w:val="24"/>
          <w:szCs w:val="24"/>
        </w:rPr>
        <w:t>:</w:t>
      </w:r>
    </w:p>
    <w:p w:rsidR="00E168AC" w:rsidRPr="00E352A3" w:rsidRDefault="00E168AC"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El proceso de reclutamiento y selección de empresas consta de una serie de etapas que se aplica a cada candidato que desee aplicar para el cargo ofrecido.</w:t>
      </w:r>
    </w:p>
    <w:p w:rsidR="00E168AC" w:rsidRPr="00E352A3" w:rsidRDefault="00E168AC"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Inicialmente, la empresa debe agendar y manejar el tiempo de tal forma que </w:t>
      </w:r>
      <w:r w:rsidRPr="00E352A3">
        <w:rPr>
          <w:rFonts w:ascii="Arial" w:eastAsia="Arial" w:hAnsi="Arial" w:cs="Arial"/>
          <w:sz w:val="24"/>
          <w:szCs w:val="24"/>
        </w:rPr>
        <w:lastRenderedPageBreak/>
        <w:t xml:space="preserve">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E168AC" w:rsidRPr="00E352A3" w:rsidRDefault="00E168AC"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E168AC" w:rsidRPr="00E352A3" w:rsidRDefault="00E168AC"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E168AC" w:rsidRPr="00E352A3" w:rsidRDefault="00E168AC"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w:t>
      </w:r>
      <w:r w:rsidRPr="00E352A3">
        <w:rPr>
          <w:rFonts w:ascii="Arial" w:eastAsia="Arial" w:hAnsi="Arial" w:cs="Arial"/>
          <w:sz w:val="24"/>
          <w:szCs w:val="24"/>
        </w:rPr>
        <w:lastRenderedPageBreak/>
        <w:t>mayores a los que la empresa puede ofrecer el candidato es retirado del proceso de selección.</w:t>
      </w:r>
    </w:p>
    <w:p w:rsidR="00E168AC" w:rsidRPr="00E352A3" w:rsidRDefault="00E168AC" w:rsidP="00E168AC">
      <w:pPr>
        <w:pStyle w:val="normal0"/>
        <w:spacing w:after="0" w:line="360" w:lineRule="auto"/>
        <w:jc w:val="both"/>
        <w:rPr>
          <w:rFonts w:ascii="Arial" w:eastAsia="Arial" w:hAnsi="Arial" w:cs="Arial"/>
          <w:sz w:val="20"/>
          <w:szCs w:val="20"/>
        </w:rPr>
      </w:pPr>
      <w:r w:rsidRPr="00E352A3">
        <w:rPr>
          <w:rFonts w:ascii="Arial" w:eastAsia="Arial" w:hAnsi="Arial" w:cs="Arial"/>
          <w:sz w:val="24"/>
          <w:szCs w:val="24"/>
        </w:rPr>
        <w:t>En cualquiera de los casos donde el candidato fue contratado o no, la empresa ha perdido tiempo y dinero realizando dicho proceso, donde según el resultado, puede generar experiencias desagradables que motiva a futuros aspirantes a rechazar participación en el proceso de selección de otras vacantes ofrecidas por la empresa y generen referencias negativas hacia otros potenciales candidatos.</w:t>
      </w:r>
    </w:p>
    <w:p w:rsidR="00E168AC" w:rsidRPr="00E352A3" w:rsidRDefault="00E168AC" w:rsidP="00E168AC">
      <w:pPr>
        <w:pStyle w:val="normal0"/>
        <w:spacing w:after="0" w:line="360" w:lineRule="auto"/>
        <w:jc w:val="both"/>
        <w:rPr>
          <w:rFonts w:ascii="Arial" w:eastAsia="Arial" w:hAnsi="Arial" w:cs="Arial"/>
          <w:sz w:val="24"/>
          <w:szCs w:val="24"/>
        </w:rPr>
      </w:pPr>
    </w:p>
    <w:p w:rsidR="00E168AC" w:rsidRPr="00E352A3" w:rsidRDefault="00E168AC" w:rsidP="00E168AC">
      <w:pPr>
        <w:pStyle w:val="normal0"/>
        <w:spacing w:after="0" w:line="360" w:lineRule="auto"/>
        <w:jc w:val="both"/>
        <w:rPr>
          <w:rFonts w:ascii="Arial" w:eastAsia="Arial" w:hAnsi="Arial" w:cs="Arial"/>
          <w:sz w:val="24"/>
          <w:szCs w:val="24"/>
        </w:rPr>
      </w:pPr>
    </w:p>
    <w:p w:rsidR="00E168AC" w:rsidRPr="00E352A3" w:rsidRDefault="00E168AC" w:rsidP="00E168AC">
      <w:pPr>
        <w:pStyle w:val="normal0"/>
        <w:spacing w:after="0" w:line="360" w:lineRule="auto"/>
        <w:jc w:val="both"/>
        <w:rPr>
          <w:ins w:id="35" w:author="luis campos" w:date="2017-08-10T21:48:00Z"/>
          <w:rFonts w:ascii="Arial" w:eastAsia="Arial" w:hAnsi="Arial" w:cs="Arial"/>
          <w:color w:val="0000FF"/>
          <w:sz w:val="24"/>
          <w:szCs w:val="24"/>
          <w:rPrChange w:id="36" w:author="luis campos" w:date="2017-08-10T21:48:00Z">
            <w:rPr>
              <w:ins w:id="37" w:author="luis campos" w:date="2017-08-10T21:48:00Z"/>
              <w:rFonts w:ascii="Arial" w:eastAsia="Arial" w:hAnsi="Arial" w:cs="Arial"/>
              <w:sz w:val="24"/>
              <w:szCs w:val="24"/>
            </w:rPr>
          </w:rPrChange>
        </w:rPr>
      </w:pPr>
      <w:commentRangeStart w:id="38"/>
      <w:commentRangeEnd w:id="38"/>
      <w:ins w:id="39" w:author="luis campos" w:date="2017-08-10T21:48:00Z">
        <w:r w:rsidRPr="00E352A3">
          <w:rPr>
            <w:rFonts w:ascii="Arial" w:hAnsi="Arial" w:cs="Arial"/>
          </w:rPr>
          <w:commentReference w:id="38"/>
        </w:r>
        <w:r w:rsidR="004F07EE" w:rsidRPr="004F07EE">
          <w:rPr>
            <w:rFonts w:ascii="Arial" w:eastAsia="Arial" w:hAnsi="Arial" w:cs="Arial"/>
            <w:color w:val="0000FF"/>
            <w:sz w:val="24"/>
            <w:szCs w:val="24"/>
            <w:rPrChange w:id="40" w:author="luis campos" w:date="2017-08-10T21:48:00Z">
              <w:rPr>
                <w:rFonts w:ascii="Arial" w:eastAsia="Arial" w:hAnsi="Arial" w:cs="Arial"/>
                <w:sz w:val="24"/>
                <w:szCs w:val="24"/>
              </w:rPr>
            </w:rPrChange>
          </w:rPr>
          <w:t xml:space="preserve">Mejorar la redacción. </w:t>
        </w:r>
      </w:ins>
    </w:p>
    <w:p w:rsidR="00E168AC" w:rsidRPr="00E352A3" w:rsidRDefault="00E168AC" w:rsidP="00E168AC">
      <w:pPr>
        <w:pStyle w:val="normal0"/>
        <w:spacing w:after="0" w:line="360" w:lineRule="auto"/>
        <w:jc w:val="both"/>
        <w:rPr>
          <w:ins w:id="41" w:author="luis campos" w:date="2017-08-10T21:48:00Z"/>
          <w:rFonts w:ascii="Arial" w:eastAsia="Arial" w:hAnsi="Arial" w:cs="Arial"/>
          <w:color w:val="0000FF"/>
          <w:sz w:val="24"/>
          <w:szCs w:val="24"/>
          <w:rPrChange w:id="42" w:author="luis campos" w:date="2017-08-10T21:48:00Z">
            <w:rPr>
              <w:ins w:id="43" w:author="luis campos" w:date="2017-08-10T21:48:00Z"/>
              <w:rFonts w:ascii="Arial" w:eastAsia="Arial" w:hAnsi="Arial" w:cs="Arial"/>
              <w:sz w:val="24"/>
              <w:szCs w:val="24"/>
            </w:rPr>
          </w:rPrChange>
        </w:rPr>
      </w:pPr>
      <w:commentRangeStart w:id="44"/>
      <w:commentRangeEnd w:id="44"/>
      <w:ins w:id="45" w:author="luis campos" w:date="2017-08-10T21:48:00Z">
        <w:r w:rsidRPr="00E352A3">
          <w:rPr>
            <w:rFonts w:ascii="Arial" w:hAnsi="Arial" w:cs="Arial"/>
          </w:rPr>
          <w:commentReference w:id="44"/>
        </w:r>
        <w:r w:rsidR="004F07EE" w:rsidRPr="004F07EE">
          <w:rPr>
            <w:rFonts w:ascii="Arial" w:eastAsia="Arial" w:hAnsi="Arial" w:cs="Arial"/>
            <w:color w:val="0000FF"/>
            <w:sz w:val="24"/>
            <w:szCs w:val="24"/>
            <w:rPrChange w:id="46" w:author="luis campos" w:date="2017-08-10T21:48:00Z">
              <w:rPr>
                <w:rFonts w:ascii="Arial" w:eastAsia="Arial" w:hAnsi="Arial" w:cs="Arial"/>
                <w:sz w:val="24"/>
                <w:szCs w:val="24"/>
              </w:rPr>
            </w:rPrChange>
          </w:rPr>
          <w:t>Aparte, necesitan decir cosas que tengan más importancia.</w:t>
        </w:r>
      </w:ins>
    </w:p>
    <w:p w:rsidR="00E168AC" w:rsidRPr="00E352A3" w:rsidRDefault="00E168AC" w:rsidP="00E168AC">
      <w:pPr>
        <w:pStyle w:val="normal0"/>
        <w:spacing w:after="0" w:line="360" w:lineRule="auto"/>
        <w:jc w:val="both"/>
        <w:rPr>
          <w:ins w:id="47" w:author="luis campos" w:date="2017-08-10T21:48:00Z"/>
          <w:rFonts w:ascii="Arial" w:eastAsia="Arial" w:hAnsi="Arial" w:cs="Arial"/>
          <w:color w:val="0000FF"/>
          <w:sz w:val="24"/>
          <w:szCs w:val="24"/>
          <w:rPrChange w:id="48" w:author="luis campos" w:date="2017-08-10T21:48:00Z">
            <w:rPr>
              <w:ins w:id="49" w:author="luis campos" w:date="2017-08-10T21:48:00Z"/>
              <w:rFonts w:ascii="Arial" w:eastAsia="Arial" w:hAnsi="Arial" w:cs="Arial"/>
              <w:sz w:val="24"/>
              <w:szCs w:val="24"/>
            </w:rPr>
          </w:rPrChange>
        </w:rPr>
      </w:pPr>
      <w:commentRangeStart w:id="50"/>
      <w:commentRangeEnd w:id="50"/>
      <w:ins w:id="51" w:author="luis campos" w:date="2017-08-10T21:48:00Z">
        <w:r w:rsidRPr="00E352A3">
          <w:rPr>
            <w:rFonts w:ascii="Arial" w:hAnsi="Arial" w:cs="Arial"/>
          </w:rPr>
          <w:commentReference w:id="50"/>
        </w:r>
        <w:r w:rsidR="004F07EE" w:rsidRPr="004F07EE">
          <w:rPr>
            <w:rFonts w:ascii="Arial" w:eastAsia="Arial" w:hAnsi="Arial" w:cs="Arial"/>
            <w:color w:val="0000FF"/>
            <w:sz w:val="24"/>
            <w:szCs w:val="24"/>
            <w:rPrChange w:id="52" w:author="luis campos" w:date="2017-08-10T21:48:00Z">
              <w:rPr>
                <w:rFonts w:ascii="Arial" w:eastAsia="Arial" w:hAnsi="Arial" w:cs="Arial"/>
                <w:sz w:val="24"/>
                <w:szCs w:val="24"/>
              </w:rPr>
            </w:rPrChange>
          </w:rPr>
          <w:t>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E168AC" w:rsidRDefault="00E168AC" w:rsidP="00E168AC">
      <w:pPr>
        <w:pStyle w:val="normal0"/>
        <w:spacing w:after="0" w:line="360" w:lineRule="auto"/>
        <w:rPr>
          <w:rFonts w:ascii="Arial" w:hAnsi="Arial" w:cs="Arial"/>
          <w:sz w:val="24"/>
          <w:szCs w:val="24"/>
        </w:rPr>
      </w:pPr>
    </w:p>
    <w:p w:rsidR="00737C88" w:rsidRPr="00320C2E" w:rsidRDefault="00737C88" w:rsidP="00737C88">
      <w:pPr>
        <w:pStyle w:val="normal0"/>
        <w:spacing w:after="0" w:line="360" w:lineRule="auto"/>
        <w:rPr>
          <w:rFonts w:ascii="Arial" w:hAnsi="Arial" w:cs="Arial"/>
          <w:b/>
          <w:color w:val="0000FF"/>
          <w:sz w:val="24"/>
          <w:szCs w:val="24"/>
        </w:rPr>
      </w:pPr>
      <w:r w:rsidRPr="00320C2E">
        <w:rPr>
          <w:rFonts w:ascii="Arial" w:hAnsi="Arial" w:cs="Arial"/>
          <w:b/>
          <w:color w:val="0000FF"/>
          <w:sz w:val="24"/>
          <w:szCs w:val="24"/>
        </w:rPr>
        <w:t xml:space="preserve">ESTE </w:t>
      </w:r>
      <w:r>
        <w:rPr>
          <w:rFonts w:ascii="Arial" w:hAnsi="Arial" w:cs="Arial"/>
          <w:b/>
          <w:color w:val="0000FF"/>
          <w:sz w:val="24"/>
          <w:szCs w:val="24"/>
        </w:rPr>
        <w:t>FUE</w:t>
      </w:r>
      <w:r w:rsidRPr="00320C2E">
        <w:rPr>
          <w:rFonts w:ascii="Arial" w:hAnsi="Arial" w:cs="Arial"/>
          <w:b/>
          <w:color w:val="0000FF"/>
          <w:sz w:val="24"/>
          <w:szCs w:val="24"/>
        </w:rPr>
        <w:t xml:space="preserve"> MI </w:t>
      </w:r>
      <w:r>
        <w:rPr>
          <w:rFonts w:ascii="Arial" w:hAnsi="Arial" w:cs="Arial"/>
          <w:b/>
          <w:color w:val="0000FF"/>
          <w:sz w:val="24"/>
          <w:szCs w:val="24"/>
        </w:rPr>
        <w:t xml:space="preserve">PRIMER </w:t>
      </w:r>
      <w:r w:rsidRPr="00320C2E">
        <w:rPr>
          <w:rFonts w:ascii="Arial" w:hAnsi="Arial" w:cs="Arial"/>
          <w:b/>
          <w:color w:val="0000FF"/>
          <w:sz w:val="24"/>
          <w:szCs w:val="24"/>
        </w:rPr>
        <w:t>APORTE  PARA ESTA PARTE</w:t>
      </w:r>
    </w:p>
    <w:p w:rsidR="00737C88" w:rsidRPr="00737C88" w:rsidRDefault="00737C88" w:rsidP="00737C88">
      <w:pPr>
        <w:pStyle w:val="normal0"/>
        <w:spacing w:after="80" w:line="360" w:lineRule="auto"/>
        <w:rPr>
          <w:rFonts w:ascii="Arial" w:eastAsia="Arial" w:hAnsi="Arial" w:cs="Arial"/>
          <w:b/>
          <w:color w:val="0000FF"/>
          <w:sz w:val="32"/>
          <w:szCs w:val="32"/>
        </w:rPr>
      </w:pPr>
      <w:r w:rsidRPr="00737C88">
        <w:rPr>
          <w:rFonts w:ascii="Arial" w:eastAsia="Arial" w:hAnsi="Arial" w:cs="Arial"/>
          <w:b/>
          <w:color w:val="0000FF"/>
          <w:sz w:val="32"/>
          <w:szCs w:val="32"/>
        </w:rPr>
        <w:t>Situación actual, o Contexto del problema</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Hoy en día, el éxito de las organizaciones y empresas depende en gran medida de una buena selección de aspirantes que desean aportar sus conocimientos, experiencias y aptitudes para mejorar el funcionamiento y desarrollo de las tareas de la empresa.</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El proceso de reclutamiento de personal comienza a raíz de un requerimiento o solicitud que posee la empresa en desarrollar una serie de actividades, en un área </w:t>
      </w:r>
      <w:r w:rsidRPr="00E352A3">
        <w:rPr>
          <w:rFonts w:ascii="Arial" w:eastAsia="Arial" w:hAnsi="Arial" w:cs="Arial"/>
          <w:sz w:val="24"/>
          <w:szCs w:val="24"/>
        </w:rPr>
        <w:lastRenderedPageBreak/>
        <w:t xml:space="preserve">determinada, donde la empresa carece de personal calificado para ejecutar dicha labor, donde posteriormente se procede a determinar: </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El nombre de la vacante.</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Las actividades y responsabilidades que deben desempeñarse en la vacante.</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Requerimientos técnicos mínimos necesarios.</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Requerimientos sociales e interpersonales necesarios.</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Horario de trabajo disponible para la vacante.</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Salarios</w:t>
      </w:r>
    </w:p>
    <w:p w:rsidR="00737C88" w:rsidRPr="00E352A3" w:rsidRDefault="00737C88" w:rsidP="004D7C63">
      <w:pPr>
        <w:pStyle w:val="normal0"/>
        <w:numPr>
          <w:ilvl w:val="0"/>
          <w:numId w:val="2"/>
        </w:numPr>
        <w:spacing w:after="0" w:line="360" w:lineRule="auto"/>
        <w:ind w:left="284" w:hanging="284"/>
        <w:contextualSpacing/>
        <w:jc w:val="both"/>
        <w:rPr>
          <w:rFonts w:ascii="Arial" w:eastAsia="Arial" w:hAnsi="Arial" w:cs="Arial"/>
          <w:sz w:val="24"/>
          <w:szCs w:val="24"/>
        </w:rPr>
      </w:pPr>
      <w:r w:rsidRPr="00E352A3">
        <w:rPr>
          <w:rFonts w:ascii="Arial" w:eastAsia="Arial" w:hAnsi="Arial" w:cs="Arial"/>
          <w:sz w:val="24"/>
          <w:szCs w:val="24"/>
        </w:rPr>
        <w:t>Número de vacantes.</w:t>
      </w:r>
    </w:p>
    <w:p w:rsidR="00737C88" w:rsidRPr="00E352A3" w:rsidRDefault="00737C88" w:rsidP="00737C88">
      <w:pPr>
        <w:pStyle w:val="normal0"/>
        <w:spacing w:after="0" w:line="360" w:lineRule="auto"/>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737C88" w:rsidRPr="00E352A3" w:rsidRDefault="00737C88" w:rsidP="00737C88">
      <w:pPr>
        <w:pStyle w:val="normal0"/>
        <w:spacing w:after="0" w:line="360" w:lineRule="auto"/>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w:t>
      </w:r>
      <w:r w:rsidRPr="00E352A3">
        <w:rPr>
          <w:rFonts w:ascii="Arial" w:eastAsia="Arial" w:hAnsi="Arial" w:cs="Arial"/>
          <w:sz w:val="24"/>
          <w:szCs w:val="24"/>
        </w:rPr>
        <w:lastRenderedPageBreak/>
        <w:t>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737C88" w:rsidRDefault="00737C88" w:rsidP="00737C88">
      <w:pPr>
        <w:pStyle w:val="normal0"/>
        <w:rPr>
          <w:rFonts w:ascii="Arial" w:hAnsi="Arial" w:cs="Arial"/>
          <w:color w:val="CC4125"/>
        </w:rPr>
      </w:pPr>
      <w:r w:rsidRPr="00E352A3">
        <w:rPr>
          <w:rFonts w:ascii="Arial" w:hAnsi="Arial" w:cs="Arial"/>
          <w:color w:val="CC4125"/>
        </w:rPr>
        <w:t>poco a poco ire quitando la redacción informal</w:t>
      </w:r>
    </w:p>
    <w:p w:rsidR="00737C88" w:rsidRDefault="00737C88" w:rsidP="00737C88">
      <w:pPr>
        <w:pStyle w:val="normal0"/>
        <w:rPr>
          <w:rFonts w:ascii="Arial" w:hAnsi="Arial" w:cs="Arial"/>
          <w:color w:val="CC4125"/>
        </w:rPr>
      </w:pP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Para cualquier empresa está sobreentendida la necesidad de contratar nuevo personal constantemente, sobre todo si se tiene un crecimiento de cualquier magnitud, </w:t>
      </w:r>
      <w:r w:rsidRPr="00E352A3">
        <w:rPr>
          <w:rFonts w:ascii="Arial" w:eastAsia="Arial" w:hAnsi="Arial" w:cs="Arial"/>
          <w:color w:val="0000FF"/>
          <w:sz w:val="24"/>
          <w:szCs w:val="24"/>
        </w:rPr>
        <w:t>o</w:t>
      </w:r>
      <w:r w:rsidRPr="00E352A3">
        <w:rPr>
          <w:rFonts w:ascii="Arial" w:eastAsia="Arial" w:hAnsi="Arial" w:cs="Arial"/>
          <w:sz w:val="24"/>
          <w:szCs w:val="24"/>
        </w:rPr>
        <w:t xml:space="preserve"> cualquier tarea sin atender </w:t>
      </w:r>
      <w:r w:rsidRPr="00E352A3">
        <w:rPr>
          <w:rFonts w:ascii="Arial" w:eastAsia="Arial" w:hAnsi="Arial" w:cs="Arial"/>
          <w:color w:val="0000FF"/>
          <w:sz w:val="24"/>
          <w:szCs w:val="24"/>
        </w:rPr>
        <w:t xml:space="preserve">que </w:t>
      </w:r>
      <w:r w:rsidRPr="00E352A3">
        <w:rPr>
          <w:rFonts w:ascii="Arial" w:eastAsia="Arial" w:hAnsi="Arial" w:cs="Arial"/>
          <w:sz w:val="24"/>
          <w:szCs w:val="24"/>
        </w:rPr>
        <w:t>podría ser crucial para el desarrollo y progreso de la empresa, es por eso que se tiene la necesidad no solo de contratar, sino de captar candidatos que llenen dichos roles de la manera más eficiente posible, es simple estadística, mientras más candidatos se puedan procesar procesar, más probabilidades se tienen de contratar a un candidato que satisfaga las expectativas de la organización.</w:t>
      </w:r>
    </w:p>
    <w:p w:rsidR="00737C88" w:rsidRPr="00E352A3" w:rsidRDefault="00737C88" w:rsidP="00737C88">
      <w:pPr>
        <w:pStyle w:val="normal0"/>
        <w:spacing w:after="0" w:line="360" w:lineRule="auto"/>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737C88" w:rsidRPr="00E352A3" w:rsidRDefault="00737C88" w:rsidP="00737C88">
      <w:pPr>
        <w:pStyle w:val="normal0"/>
        <w:spacing w:after="0" w:line="360" w:lineRule="auto"/>
        <w:jc w:val="both"/>
        <w:rPr>
          <w:rFonts w:ascii="Arial" w:eastAsia="Arial" w:hAnsi="Arial" w:cs="Arial"/>
          <w:color w:val="0000FF"/>
          <w:sz w:val="24"/>
          <w:szCs w:val="24"/>
        </w:rPr>
      </w:pPr>
      <w:r w:rsidRPr="00E352A3">
        <w:rPr>
          <w:rFonts w:ascii="Arial" w:eastAsia="Arial" w:hAnsi="Arial" w:cs="Arial"/>
          <w:color w:val="0000FF"/>
          <w:sz w:val="24"/>
          <w:szCs w:val="24"/>
        </w:rPr>
        <w:t>Entre algunos de los inconvenientes para los usuarios y para las empresas, se pueden mencionar los siguientes:</w:t>
      </w:r>
    </w:p>
    <w:p w:rsidR="00737C88" w:rsidRPr="00E352A3" w:rsidRDefault="00737C88" w:rsidP="00737C88">
      <w:pPr>
        <w:pStyle w:val="normal0"/>
        <w:spacing w:after="0" w:line="360" w:lineRule="auto"/>
        <w:jc w:val="both"/>
        <w:rPr>
          <w:rFonts w:ascii="Arial" w:eastAsia="Arial" w:hAnsi="Arial" w:cs="Arial"/>
          <w:color w:val="0000FF"/>
          <w:sz w:val="24"/>
          <w:szCs w:val="24"/>
          <w:u w:val="single"/>
        </w:rPr>
      </w:pPr>
      <w:r w:rsidRPr="00E352A3">
        <w:rPr>
          <w:rFonts w:ascii="Arial" w:eastAsia="Arial" w:hAnsi="Arial" w:cs="Arial"/>
          <w:color w:val="0000FF"/>
          <w:sz w:val="24"/>
          <w:szCs w:val="24"/>
          <w:u w:val="single"/>
        </w:rPr>
        <w:t>Para el usuario:</w:t>
      </w:r>
    </w:p>
    <w:p w:rsidR="00737C88" w:rsidRPr="00E352A3" w:rsidRDefault="00737C88" w:rsidP="004D7C63">
      <w:pPr>
        <w:pStyle w:val="normal0"/>
        <w:numPr>
          <w:ilvl w:val="0"/>
          <w:numId w:val="9"/>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En algunos casos, es necesario que proporcione una documentación previa a la empresa, tales como: Currículum vitae impreso, copia de diplomas o títulos obtenidos, referencias laborales entre otras</w:t>
      </w:r>
    </w:p>
    <w:p w:rsidR="00737C88" w:rsidRPr="00E352A3" w:rsidRDefault="00737C88" w:rsidP="004D7C63">
      <w:pPr>
        <w:pStyle w:val="normal0"/>
        <w:numPr>
          <w:ilvl w:val="0"/>
          <w:numId w:val="9"/>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El usuario debe invertir tiempo y dinero en trasladarse a la sede de la empresa, y donde puede llevar consigo, o no recaudos de interés para la empresa contratante, según sea el caso.</w:t>
      </w:r>
    </w:p>
    <w:p w:rsidR="00737C88" w:rsidRPr="00E352A3" w:rsidRDefault="00737C88" w:rsidP="004D7C63">
      <w:pPr>
        <w:pStyle w:val="normal0"/>
        <w:numPr>
          <w:ilvl w:val="0"/>
          <w:numId w:val="9"/>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 xml:space="preserve">El usuario puede que en la primera entrevista no sea de su agrado lo que la empresa le comente, tales como: Temas asociados al horario laboral, la </w:t>
      </w:r>
      <w:r w:rsidRPr="00E352A3">
        <w:rPr>
          <w:rFonts w:ascii="Arial" w:eastAsia="Arial" w:hAnsi="Arial" w:cs="Arial"/>
          <w:color w:val="0000FF"/>
          <w:sz w:val="24"/>
          <w:szCs w:val="24"/>
        </w:rPr>
        <w:lastRenderedPageBreak/>
        <w:t>flexibilidad de horarios para poder laborar y estudiar en la organización, que el candidato considere que la duración del proceso de selección o evaluación es largo o   tedioso, y aún más cuando la empresa, no especifica los beneficios y expectativas económicas</w:t>
      </w:r>
      <w:r w:rsidRPr="00E352A3">
        <w:rPr>
          <w:rFonts w:ascii="Arial" w:eastAsia="Arial" w:hAnsi="Arial" w:cs="Arial"/>
          <w:color w:val="0000FF"/>
          <w:sz w:val="24"/>
          <w:szCs w:val="24"/>
          <w:u w:val="single"/>
        </w:rPr>
        <w:t xml:space="preserve"> </w:t>
      </w:r>
      <w:r w:rsidRPr="00E352A3">
        <w:rPr>
          <w:rFonts w:ascii="Arial" w:eastAsia="Arial" w:hAnsi="Arial" w:cs="Arial"/>
          <w:color w:val="0000FF"/>
          <w:sz w:val="24"/>
          <w:szCs w:val="24"/>
        </w:rPr>
        <w:t>que puede ofrecerle; originandole pérdidas de tiempo, y dinero por conceptos de transporte, o costos inherentes a la impresión de curriculums, sacar copias de los títulos, diplomas o certificados.</w:t>
      </w:r>
    </w:p>
    <w:p w:rsidR="00737C88" w:rsidRPr="00E352A3" w:rsidRDefault="00737C88" w:rsidP="004D7C63">
      <w:pPr>
        <w:pStyle w:val="normal0"/>
        <w:numPr>
          <w:ilvl w:val="0"/>
          <w:numId w:val="9"/>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Si el usuario decide continuar con los procesos restantes establecidos por la empresa, o la empresa ha seleccionado a dicho candidato para continuar con el proceso, generalmente involucra que deberá realizar una serie de evaluaciones técnicas, psicologicas, y de demás aspectos de interés inherentes a la empresa contratante; para lo cual deberá trasladarse nuevamente al lugar de ubicación de la empresa, originándole gastos por conceptos de transporte, invertir tiempo en horas laborales, lo cual, en la mayoría de los casos, implica que los candidatos deberán solicitar permisos laborales para asistir a dichos procesos,</w:t>
      </w:r>
      <w:r>
        <w:rPr>
          <w:rFonts w:ascii="Arial" w:eastAsia="Arial" w:hAnsi="Arial" w:cs="Arial"/>
          <w:color w:val="0000FF"/>
          <w:sz w:val="24"/>
          <w:szCs w:val="24"/>
        </w:rPr>
        <w:t xml:space="preserve"> </w:t>
      </w:r>
      <w:r w:rsidRPr="00E352A3">
        <w:rPr>
          <w:rFonts w:ascii="Arial" w:eastAsia="Arial" w:hAnsi="Arial" w:cs="Arial"/>
          <w:color w:val="0000FF"/>
          <w:sz w:val="24"/>
          <w:szCs w:val="24"/>
        </w:rPr>
        <w:t>y luego recuperar o poner su trabajo al día.</w:t>
      </w:r>
    </w:p>
    <w:p w:rsidR="00737C88" w:rsidRPr="00E352A3" w:rsidRDefault="00737C88" w:rsidP="004D7C63">
      <w:pPr>
        <w:pStyle w:val="normal0"/>
        <w:numPr>
          <w:ilvl w:val="0"/>
          <w:numId w:val="9"/>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Algunas empresas demora tiempos considerables en proporcionar una respuesta al potencial candidato, acerca de si supero una etapa del proceso de selección, o si fue seleccionado en definitiva, y a lo cual los usuarios asumen que no han sido seleccionados,</w:t>
      </w:r>
      <w:r>
        <w:rPr>
          <w:rFonts w:ascii="Arial" w:eastAsia="Arial" w:hAnsi="Arial" w:cs="Arial"/>
          <w:color w:val="0000FF"/>
          <w:sz w:val="24"/>
          <w:szCs w:val="24"/>
        </w:rPr>
        <w:t xml:space="preserve"> </w:t>
      </w:r>
      <w:r w:rsidRPr="00E352A3">
        <w:rPr>
          <w:rFonts w:ascii="Arial" w:eastAsia="Arial" w:hAnsi="Arial" w:cs="Arial"/>
          <w:color w:val="0000FF"/>
          <w:sz w:val="24"/>
          <w:szCs w:val="24"/>
        </w:rPr>
        <w:t>y deciden realizar procesos de selección con otras organizaciones</w:t>
      </w:r>
    </w:p>
    <w:p w:rsidR="00737C88" w:rsidRPr="00E352A3" w:rsidRDefault="00737C88" w:rsidP="00737C88">
      <w:pPr>
        <w:pStyle w:val="normal0"/>
        <w:spacing w:after="0" w:line="360" w:lineRule="auto"/>
        <w:jc w:val="both"/>
        <w:rPr>
          <w:rFonts w:ascii="Arial" w:eastAsia="Arial" w:hAnsi="Arial" w:cs="Arial"/>
          <w:color w:val="0000FF"/>
          <w:sz w:val="24"/>
          <w:szCs w:val="24"/>
          <w:u w:val="single"/>
        </w:rPr>
      </w:pPr>
    </w:p>
    <w:p w:rsidR="00737C88" w:rsidRPr="00E352A3" w:rsidRDefault="00737C88" w:rsidP="00737C88">
      <w:pPr>
        <w:pStyle w:val="normal0"/>
        <w:spacing w:after="0" w:line="360" w:lineRule="auto"/>
        <w:jc w:val="both"/>
        <w:rPr>
          <w:rFonts w:ascii="Arial" w:eastAsia="Arial" w:hAnsi="Arial" w:cs="Arial"/>
          <w:color w:val="0000FF"/>
          <w:sz w:val="24"/>
          <w:szCs w:val="24"/>
          <w:u w:val="single"/>
        </w:rPr>
      </w:pPr>
      <w:r w:rsidRPr="00E352A3">
        <w:rPr>
          <w:rFonts w:ascii="Arial" w:eastAsia="Arial" w:hAnsi="Arial" w:cs="Arial"/>
          <w:color w:val="0000FF"/>
          <w:sz w:val="24"/>
          <w:szCs w:val="24"/>
          <w:u w:val="single"/>
        </w:rPr>
        <w:t>Para las empresas:</w:t>
      </w:r>
    </w:p>
    <w:p w:rsidR="00737C88" w:rsidRPr="00E352A3" w:rsidRDefault="00737C88" w:rsidP="004D7C63">
      <w:pPr>
        <w:pStyle w:val="normal0"/>
        <w:numPr>
          <w:ilvl w:val="0"/>
          <w:numId w:val="7"/>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En algunos casos proporcionan información de la vacante al potencial candidato, de forma oral, y para lo cual deben invertir un tiempo considerable por cada candidato.</w:t>
      </w:r>
    </w:p>
    <w:p w:rsidR="00737C88" w:rsidRPr="00E352A3" w:rsidRDefault="00737C88" w:rsidP="004D7C63">
      <w:pPr>
        <w:pStyle w:val="normal0"/>
        <w:numPr>
          <w:ilvl w:val="0"/>
          <w:numId w:val="7"/>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 xml:space="preserve">Si el candidato no supera la primera etapa del proceso de selección, debido a razones como que las expectativas salariales no estuvieron acordes al presupuesto de la empresa, o que no se pudo llegar a un acuerdo de flexibilidad de horario de trabajo entre la empresa y el potencial candidato, o porque el reclutador considero que la persona no es idonea para continuar con las demás etapa del proceso de selección, entre otras. Lo expuesto requiere que ambas </w:t>
      </w:r>
      <w:r w:rsidRPr="00E352A3">
        <w:rPr>
          <w:rFonts w:ascii="Arial" w:eastAsia="Arial" w:hAnsi="Arial" w:cs="Arial"/>
          <w:color w:val="0000FF"/>
          <w:sz w:val="24"/>
          <w:szCs w:val="24"/>
        </w:rPr>
        <w:lastRenderedPageBreak/>
        <w:t xml:space="preserve">partes inviertan un tiempo considerable de al menos 1 hora por cada candidato, a lo cual si existen 10, 20, o 100 candidatos para una vacante, dicho proceso puede llegar a ser muy ineficiente para las organizaciones. </w:t>
      </w:r>
    </w:p>
    <w:p w:rsidR="00737C88" w:rsidRPr="00E352A3" w:rsidRDefault="00737C88" w:rsidP="004D7C63">
      <w:pPr>
        <w:pStyle w:val="normal0"/>
        <w:numPr>
          <w:ilvl w:val="0"/>
          <w:numId w:val="7"/>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u w:val="single"/>
        </w:rPr>
        <w:t>Si el candidato supera la primera etapa del proceso de selección</w:t>
      </w:r>
      <w:r w:rsidRPr="00E352A3">
        <w:rPr>
          <w:rFonts w:ascii="Arial" w:eastAsia="Arial" w:hAnsi="Arial" w:cs="Arial"/>
          <w:color w:val="0000FF"/>
          <w:sz w:val="24"/>
          <w:szCs w:val="24"/>
        </w:rPr>
        <w:t>, generalmente las empresas, procederían a realizar evaluaciones para conocer las destrezas profesionales de los aspirantes, su nivel de inteligencia emocional, capacidad de resolución de problemas, trabajo en equipo, entre otras; o entrevistas para conocer el núcleo familiar, valores, personalidad, y demás aspectos de interés para el reclutador. Dicho proceso de</w:t>
      </w:r>
      <w:r>
        <w:rPr>
          <w:rFonts w:ascii="Arial" w:eastAsia="Arial" w:hAnsi="Arial" w:cs="Arial"/>
          <w:color w:val="0000FF"/>
          <w:sz w:val="24"/>
          <w:szCs w:val="24"/>
        </w:rPr>
        <w:t xml:space="preserve"> </w:t>
      </w:r>
      <w:r w:rsidRPr="00E352A3">
        <w:rPr>
          <w:rFonts w:ascii="Arial" w:eastAsia="Arial" w:hAnsi="Arial" w:cs="Arial"/>
          <w:color w:val="0000FF"/>
          <w:sz w:val="24"/>
          <w:szCs w:val="24"/>
        </w:rPr>
        <w:t>evaluación y selección de candidatos puede llevar meses en algunas organizaciones, a lo cual muchos usuarios no desean esperar dicho tiempo para obtener una respuesta por parte de la empresa, y a lo cual deciden postularse a otras vacantes laborales, o inclusive laborar en otras organizaciones.</w:t>
      </w:r>
    </w:p>
    <w:p w:rsidR="00737C88" w:rsidRPr="00E352A3" w:rsidRDefault="00737C88" w:rsidP="004D7C63">
      <w:pPr>
        <w:pStyle w:val="normal0"/>
        <w:numPr>
          <w:ilvl w:val="0"/>
          <w:numId w:val="7"/>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La empresa no pregunta las expectativas salariales a los potenciales candidatos, y a lo cual, luego de pasar por un largo proceso de evaluación y selección, les ofrece una propuesta que es rechazada por el candidato seleccionado, originando que la empresa haya perdido tiempo y dinero en dicho proceso. Lo mismo sucede con el candidato.</w:t>
      </w:r>
    </w:p>
    <w:p w:rsidR="00737C88" w:rsidRPr="00E352A3" w:rsidRDefault="00737C88" w:rsidP="004D7C63">
      <w:pPr>
        <w:pStyle w:val="normal0"/>
        <w:numPr>
          <w:ilvl w:val="0"/>
          <w:numId w:val="7"/>
        </w:numPr>
        <w:tabs>
          <w:tab w:val="left" w:pos="284"/>
        </w:tabs>
        <w:spacing w:after="0" w:line="360" w:lineRule="auto"/>
        <w:ind w:left="-5" w:firstLine="0"/>
        <w:contextualSpacing/>
        <w:jc w:val="both"/>
        <w:rPr>
          <w:rFonts w:ascii="Arial" w:eastAsia="Arial" w:hAnsi="Arial" w:cs="Arial"/>
          <w:color w:val="0000FF"/>
          <w:sz w:val="24"/>
          <w:szCs w:val="24"/>
        </w:rPr>
      </w:pPr>
      <w:r w:rsidRPr="00E352A3">
        <w:rPr>
          <w:rFonts w:ascii="Arial" w:eastAsia="Arial" w:hAnsi="Arial" w:cs="Arial"/>
          <w:color w:val="0000FF"/>
          <w:sz w:val="24"/>
          <w:szCs w:val="24"/>
        </w:rPr>
        <w:t>En la mayoría de los casos, las empresas no le noti</w:t>
      </w:r>
      <w:r>
        <w:rPr>
          <w:rFonts w:ascii="Arial" w:eastAsia="Arial" w:hAnsi="Arial" w:cs="Arial"/>
          <w:color w:val="0000FF"/>
          <w:sz w:val="24"/>
          <w:szCs w:val="24"/>
        </w:rPr>
        <w:t>f</w:t>
      </w:r>
      <w:r w:rsidRPr="00E352A3">
        <w:rPr>
          <w:rFonts w:ascii="Arial" w:eastAsia="Arial" w:hAnsi="Arial" w:cs="Arial"/>
          <w:color w:val="0000FF"/>
          <w:sz w:val="24"/>
          <w:szCs w:val="24"/>
        </w:rPr>
        <w:t>ican a los potenciales candidatos, si superaron o no, una etapa determinada del proceso de contratación, de forma rápida y práctica, a lo cual, muchos candidatos suponen que no superaron el proceso establecido por la empresa, y deciden postularse a otras vacantes, o continuar procesos de selección en otras organizaciones.</w:t>
      </w:r>
    </w:p>
    <w:p w:rsidR="00737C88" w:rsidRDefault="00737C88" w:rsidP="00737C88">
      <w:pPr>
        <w:pStyle w:val="normal0"/>
        <w:spacing w:after="0" w:line="360" w:lineRule="auto"/>
        <w:jc w:val="both"/>
        <w:rPr>
          <w:rFonts w:ascii="Arial" w:eastAsia="Arial" w:hAnsi="Arial" w:cs="Arial"/>
          <w:color w:val="0000FF"/>
          <w:sz w:val="24"/>
          <w:szCs w:val="24"/>
        </w:rPr>
      </w:pPr>
    </w:p>
    <w:p w:rsidR="00737C88" w:rsidRPr="00320C2E" w:rsidRDefault="00737C88" w:rsidP="00737C88">
      <w:pPr>
        <w:pStyle w:val="normal0"/>
        <w:spacing w:after="0" w:line="360" w:lineRule="auto"/>
        <w:jc w:val="both"/>
        <w:rPr>
          <w:rFonts w:ascii="Arial" w:eastAsia="Arial" w:hAnsi="Arial" w:cs="Arial"/>
          <w:color w:val="0000FF"/>
          <w:sz w:val="24"/>
          <w:szCs w:val="24"/>
          <w:u w:val="single"/>
        </w:rPr>
      </w:pPr>
      <w:r w:rsidRPr="00320C2E">
        <w:rPr>
          <w:rFonts w:ascii="Arial" w:eastAsia="Arial" w:hAnsi="Arial" w:cs="Arial"/>
          <w:color w:val="0000FF"/>
          <w:sz w:val="24"/>
          <w:szCs w:val="24"/>
          <w:u w:val="single"/>
        </w:rPr>
        <w:t>Aquí también tienen los problemas que les había enviado en el primer document</w:t>
      </w:r>
      <w:r>
        <w:rPr>
          <w:rFonts w:ascii="Arial" w:eastAsia="Arial" w:hAnsi="Arial" w:cs="Arial"/>
          <w:color w:val="0000FF"/>
          <w:sz w:val="24"/>
          <w:szCs w:val="24"/>
          <w:u w:val="single"/>
        </w:rPr>
        <w:t>o</w:t>
      </w:r>
      <w:r w:rsidRPr="00320C2E">
        <w:rPr>
          <w:rFonts w:ascii="Arial" w:eastAsia="Arial" w:hAnsi="Arial" w:cs="Arial"/>
          <w:color w:val="0000FF"/>
          <w:sz w:val="24"/>
          <w:szCs w:val="24"/>
          <w:u w:val="single"/>
        </w:rPr>
        <w:t xml:space="preserve"> para que lo revisen, a ver si les sirve o no</w:t>
      </w:r>
    </w:p>
    <w:p w:rsidR="00737C88" w:rsidRPr="00480D7C" w:rsidRDefault="00737C88" w:rsidP="00737C88">
      <w:pPr>
        <w:pStyle w:val="Continuarlista5"/>
        <w:ind w:left="0"/>
        <w:jc w:val="both"/>
        <w:rPr>
          <w:rFonts w:ascii="Arial" w:hAnsi="Arial" w:cs="Arial"/>
          <w:color w:val="0000FF"/>
        </w:rPr>
      </w:pPr>
      <w:r w:rsidRPr="00480D7C">
        <w:rPr>
          <w:rFonts w:ascii="Arial" w:hAnsi="Arial" w:cs="Arial"/>
          <w:color w:val="0000FF"/>
        </w:rPr>
        <w:t xml:space="preserve">En muchas organizaciones, los procesos de captación, reclutamiento y selección de personal suelen demorar mucho tiempo, originando impaciencia en los candidatos, y originando que comiencen a participar en otros procesos relacionados con la búsqueda de empleo, motivado a necesidades económicas, deseos de cambiar de empleo por malos jefes, la falta de crecimiento profesional y actualización constante, situaciones delicadas dentro de las organizaciones, entre otras </w:t>
      </w:r>
    </w:p>
    <w:p w:rsidR="00737C88" w:rsidRPr="00480D7C" w:rsidRDefault="00737C88" w:rsidP="00737C88">
      <w:pPr>
        <w:pStyle w:val="Continuarlista5"/>
        <w:ind w:left="0"/>
        <w:jc w:val="both"/>
        <w:rPr>
          <w:rFonts w:ascii="Arial" w:hAnsi="Arial" w:cs="Arial"/>
          <w:color w:val="0000FF"/>
        </w:rPr>
      </w:pPr>
    </w:p>
    <w:p w:rsidR="00737C88" w:rsidRPr="00480D7C" w:rsidRDefault="00737C88" w:rsidP="00737C88">
      <w:pPr>
        <w:pStyle w:val="Continuarlista5"/>
        <w:ind w:left="0"/>
        <w:jc w:val="both"/>
        <w:rPr>
          <w:rFonts w:ascii="Arial" w:hAnsi="Arial" w:cs="Arial"/>
          <w:color w:val="0000FF"/>
        </w:rPr>
      </w:pPr>
      <w:r w:rsidRPr="00480D7C">
        <w:rPr>
          <w:rFonts w:ascii="Arial" w:hAnsi="Arial" w:cs="Arial"/>
          <w:color w:val="0000FF"/>
        </w:rPr>
        <w:t>Por otro lado, muchas empresas no poseen una forma de trabajo eficiente que permita evaluar a una gran cantidad de cantidad de candidatos en menor tiempo, debido a que, generalmente dichas evaluaciones son realizadas por una sola persona que suele dedicar parte de su tiempo a aplicar un proceso de selección, evaluación y contratación de candidatos, originando que otros potenciales candidatos se encuentren en una especie de cola de espera, y que, no se aprovechen otras del día, donde se podrían agilizar dichos procesos, ni se cuenten con las herramientas que contribuyan, a que el personal encargado de seleccionar,  y evaluar a dichos candidatos, puedan trabajar de una forma más eficaz y eficiente.</w:t>
      </w:r>
    </w:p>
    <w:p w:rsidR="00737C88" w:rsidRPr="00480D7C" w:rsidRDefault="00737C88" w:rsidP="00737C88">
      <w:pPr>
        <w:pStyle w:val="Continuarlista5"/>
        <w:ind w:left="0"/>
        <w:jc w:val="both"/>
        <w:rPr>
          <w:rFonts w:ascii="Arial" w:hAnsi="Arial" w:cs="Arial"/>
          <w:color w:val="0000FF"/>
        </w:rPr>
      </w:pPr>
    </w:p>
    <w:p w:rsidR="00737C88" w:rsidRPr="00480D7C" w:rsidRDefault="00737C88" w:rsidP="00737C88">
      <w:pPr>
        <w:pStyle w:val="Continuarlista5"/>
        <w:ind w:left="0"/>
        <w:jc w:val="both"/>
        <w:rPr>
          <w:rFonts w:ascii="Arial" w:hAnsi="Arial" w:cs="Arial"/>
          <w:color w:val="0000FF"/>
        </w:rPr>
      </w:pPr>
      <w:r w:rsidRPr="00480D7C">
        <w:rPr>
          <w:rFonts w:ascii="Arial" w:hAnsi="Arial" w:cs="Arial"/>
          <w:color w:val="0000FF"/>
        </w:rPr>
        <w:t xml:space="preserve">Las empresas por otro lado, suelen realizar impresiones de cuestionarios, o encuestas cada vez que entrevistan a un candidato, originando pérdidas económicas para la empresa, si dicho candidato decide no continuar con dicho proceso, o si no es seleccionado, y, en caso de ser seleccionado, se encuentra con el escenario de que el candidato ya acepto una propuesta laboral de otra empresa, debido a falta de feedback por parte de la empresa en las diversas etapas del proceso de selección, tales como indicar si un candidato aprobó o no una etapa determinada del proceso de selección, dejando al potencial candidatos en una incertidumbre acerca de si tiene posibilidades, o no, de incursionar en dicha empresa; por la lentitud de las empresas en brindar respuesta en cada una de las etapas del proceso de selección, y cuando es seleccionado, realizar propuestas económicas y de demás beneficios laborales, que no se encuentran acorde a las aspiraciones del candidato seleccionado. </w:t>
      </w:r>
    </w:p>
    <w:p w:rsidR="00737C88" w:rsidRPr="00480D7C" w:rsidRDefault="00737C88" w:rsidP="00737C88">
      <w:pPr>
        <w:pStyle w:val="Continuarlista5"/>
        <w:ind w:left="0"/>
        <w:jc w:val="both"/>
        <w:rPr>
          <w:rFonts w:ascii="Arial" w:hAnsi="Arial" w:cs="Arial"/>
          <w:color w:val="0000FF"/>
        </w:rPr>
      </w:pPr>
    </w:p>
    <w:p w:rsidR="00737C88" w:rsidRPr="00480D7C" w:rsidRDefault="00737C88" w:rsidP="00737C88">
      <w:pPr>
        <w:pStyle w:val="Continuarlista5"/>
        <w:ind w:left="0"/>
        <w:jc w:val="both"/>
        <w:rPr>
          <w:rFonts w:ascii="Arial" w:hAnsi="Arial" w:cs="Arial"/>
          <w:color w:val="0000FF"/>
        </w:rPr>
      </w:pPr>
      <w:r w:rsidRPr="00480D7C">
        <w:rPr>
          <w:rFonts w:ascii="Arial" w:hAnsi="Arial" w:cs="Arial"/>
          <w:color w:val="0000FF"/>
        </w:rPr>
        <w:t>Por otro lado, muchos candidatos se sienten incómodos con los diversos filtros que aplica una empresa para seleccionar, a lo que consideran como un candidato ideal, debido a la necesidad de tener que solicitar permisos laborales para asistir presencialmente a cada una de las etapas del proceso de reclutamiento  y selección, y teniendo que recuperar dicho tiempo en la oficina, o originándoles pérdidas de dinero por conceptos de transporte, impresión de curriculums, sacar copias a certificados o documentos, realizar pruebas de evaluación, o cuando unos candidatos se presentan a una entrevista y la persona encarga de la empresa, no asiste o no puede atender a la persona en al hora pautada. Dichas causas originan que un candidato no desee continuar con un proceso de solicitud de empleo en una empresa, por considerarlos burocrático, lento, costoso, molesto, entre otras razones.</w:t>
      </w:r>
    </w:p>
    <w:p w:rsidR="00737C88" w:rsidRPr="00480D7C" w:rsidRDefault="00737C88" w:rsidP="00737C88">
      <w:pPr>
        <w:pStyle w:val="Continuarlista5"/>
        <w:ind w:left="0"/>
        <w:jc w:val="both"/>
        <w:rPr>
          <w:rFonts w:ascii="Arial" w:hAnsi="Arial" w:cs="Arial"/>
          <w:color w:val="0000FF"/>
        </w:rPr>
      </w:pPr>
    </w:p>
    <w:p w:rsidR="00737C88" w:rsidRDefault="00737C88" w:rsidP="00737C88">
      <w:pPr>
        <w:pStyle w:val="Continuarlista5"/>
        <w:ind w:left="0"/>
        <w:jc w:val="both"/>
        <w:rPr>
          <w:rFonts w:ascii="Arial" w:hAnsi="Arial" w:cs="Arial"/>
          <w:color w:val="0000FF"/>
        </w:rPr>
      </w:pPr>
      <w:r w:rsidRPr="00480D7C">
        <w:rPr>
          <w:rFonts w:ascii="Arial" w:hAnsi="Arial" w:cs="Arial"/>
          <w:color w:val="0000FF"/>
        </w:rPr>
        <w:t>En cualquiera de los casos mencionados, la empresa reclutadora y el potencial candidato han perdido tiempo o dinero en dicho proceso, originando que además se generen experiencias desagradables y que alguna de las 2 partes no tenga ganas de volver a participar en algún otro proceso de selección con dichas empresa o candidato, y en el caso de las empresas, que generen referencias negativas hacia otros potenciales candidatos, y que ante el llamado de una empresa determinada los candidatos opten por no responderle.</w:t>
      </w:r>
    </w:p>
    <w:p w:rsidR="00737C88" w:rsidRDefault="00737C88" w:rsidP="00737C88">
      <w:pPr>
        <w:pStyle w:val="Continuarlista5"/>
        <w:ind w:left="0"/>
        <w:rPr>
          <w:rFonts w:ascii="Arial" w:hAnsi="Arial" w:cs="Arial"/>
          <w:color w:val="0000FF"/>
        </w:rPr>
      </w:pPr>
    </w:p>
    <w:p w:rsidR="00737C88" w:rsidRPr="00480D7C" w:rsidRDefault="00737C88" w:rsidP="00737C88">
      <w:pPr>
        <w:pStyle w:val="Continuarlista5"/>
        <w:ind w:left="0"/>
        <w:rPr>
          <w:rFonts w:ascii="Arial" w:hAnsi="Arial" w:cs="Arial"/>
          <w:color w:val="0000FF"/>
          <w:highlight w:val="yellow"/>
        </w:rPr>
      </w:pPr>
      <w:r w:rsidRPr="00480D7C">
        <w:rPr>
          <w:rFonts w:ascii="Arial" w:hAnsi="Arial" w:cs="Arial"/>
          <w:color w:val="0000FF"/>
          <w:highlight w:val="yellow"/>
        </w:rPr>
        <w:t xml:space="preserve">FALTA COLOCAR EL PÁRRAFO DOND DICE lo que se quiere hacer, las interrogantes que se pretenden responder con la investigación, </w:t>
      </w:r>
    </w:p>
    <w:p w:rsidR="00737C88" w:rsidRPr="00480D7C" w:rsidRDefault="00737C88" w:rsidP="00737C88">
      <w:pPr>
        <w:pStyle w:val="Continuarlista5"/>
        <w:ind w:left="0"/>
        <w:rPr>
          <w:rFonts w:ascii="Arial" w:hAnsi="Arial" w:cs="Arial"/>
          <w:color w:val="0000FF"/>
          <w:highlight w:val="yellow"/>
        </w:rPr>
      </w:pPr>
    </w:p>
    <w:p w:rsidR="00737C88" w:rsidRPr="00480D7C" w:rsidRDefault="00737C88" w:rsidP="00737C88">
      <w:pPr>
        <w:pStyle w:val="normal0"/>
        <w:spacing w:after="0" w:line="360" w:lineRule="auto"/>
        <w:jc w:val="both"/>
        <w:rPr>
          <w:rFonts w:ascii="Arial" w:eastAsia="Arial" w:hAnsi="Arial" w:cs="Arial"/>
          <w:i/>
          <w:color w:val="0000FF"/>
          <w:sz w:val="24"/>
          <w:szCs w:val="24"/>
          <w:highlight w:val="yellow"/>
        </w:rPr>
      </w:pPr>
      <w:r w:rsidRPr="00480D7C">
        <w:rPr>
          <w:rFonts w:ascii="Arial" w:eastAsia="Arial" w:hAnsi="Arial" w:cs="Arial"/>
          <w:sz w:val="24"/>
          <w:szCs w:val="24"/>
          <w:highlight w:val="yellow"/>
        </w:rPr>
        <w:t xml:space="preserve">De esta necesidad surge una propuesta que pretende mitigar el desperdicio de recursos y a su vez ofrecer una herramienta que beneficie a los involucrados, </w:t>
      </w:r>
      <w:r w:rsidRPr="00480D7C">
        <w:rPr>
          <w:rFonts w:ascii="Arial" w:eastAsia="Arial" w:hAnsi="Arial" w:cs="Arial"/>
          <w:color w:val="0000FF"/>
          <w:sz w:val="24"/>
          <w:szCs w:val="24"/>
          <w:highlight w:val="yellow"/>
        </w:rPr>
        <w:t xml:space="preserve">creando una aplicación Web configurable que … LUEGO COLOCAN LO QUE YA </w:t>
      </w:r>
    </w:p>
    <w:p w:rsidR="00737C88" w:rsidRPr="00480D7C" w:rsidRDefault="00737C88" w:rsidP="00737C88">
      <w:pPr>
        <w:pStyle w:val="normal0"/>
        <w:spacing w:after="0" w:line="360" w:lineRule="auto"/>
        <w:jc w:val="both"/>
        <w:rPr>
          <w:rFonts w:ascii="Arial" w:eastAsia="Arial" w:hAnsi="Arial" w:cs="Arial"/>
          <w:color w:val="0000FF"/>
          <w:sz w:val="24"/>
          <w:szCs w:val="24"/>
          <w:highlight w:val="yellow"/>
        </w:rPr>
      </w:pPr>
      <w:r w:rsidRPr="00480D7C">
        <w:rPr>
          <w:rFonts w:ascii="Arial" w:eastAsia="Arial" w:hAnsi="Arial" w:cs="Arial"/>
          <w:color w:val="0000FF"/>
          <w:sz w:val="24"/>
          <w:szCs w:val="24"/>
          <w:highlight w:val="yellow"/>
        </w:rPr>
        <w:t>UTILICEN LO que ya les redacte en el primer documento</w:t>
      </w:r>
    </w:p>
    <w:p w:rsidR="00737C88" w:rsidRPr="00480D7C" w:rsidRDefault="00737C88" w:rsidP="00737C88">
      <w:pPr>
        <w:pStyle w:val="normal0"/>
        <w:spacing w:after="0" w:line="360" w:lineRule="auto"/>
        <w:jc w:val="both"/>
        <w:rPr>
          <w:rFonts w:ascii="Arial" w:eastAsia="Arial" w:hAnsi="Arial" w:cs="Arial"/>
          <w:color w:val="0000FF"/>
          <w:sz w:val="24"/>
          <w:szCs w:val="24"/>
          <w:highlight w:val="yellow"/>
        </w:rPr>
      </w:pPr>
    </w:p>
    <w:p w:rsidR="00737C88" w:rsidRPr="00480D7C" w:rsidRDefault="00737C88" w:rsidP="00737C88">
      <w:pPr>
        <w:pStyle w:val="Prrafodelista"/>
        <w:spacing w:after="0" w:line="360" w:lineRule="auto"/>
        <w:ind w:left="0"/>
        <w:jc w:val="both"/>
        <w:rPr>
          <w:rFonts w:ascii="Arial" w:hAnsi="Arial" w:cs="Arial"/>
          <w:color w:val="0000FF"/>
          <w:sz w:val="24"/>
          <w:szCs w:val="24"/>
          <w:highlight w:val="yellow"/>
        </w:rPr>
      </w:pPr>
      <w:r w:rsidRPr="00480D7C">
        <w:rPr>
          <w:rFonts w:ascii="Arial" w:hAnsi="Arial" w:cs="Arial"/>
          <w:color w:val="0000FF"/>
          <w:sz w:val="24"/>
          <w:szCs w:val="24"/>
          <w:highlight w:val="yellow"/>
        </w:rPr>
        <w:t xml:space="preserve">Para responder a estas interrogantes, se propone realizar un estudio de factibilidad del emprendimiento mencionado, a objeto de determinar, si la iniciativa de negocios propuesta es viable o no. </w:t>
      </w:r>
    </w:p>
    <w:p w:rsidR="00737C88" w:rsidRDefault="00737C88" w:rsidP="00737C88">
      <w:pPr>
        <w:pStyle w:val="normal0"/>
        <w:spacing w:after="0" w:line="360" w:lineRule="auto"/>
        <w:rPr>
          <w:rFonts w:ascii="Arial" w:eastAsia="Arial" w:hAnsi="Arial" w:cs="Arial"/>
          <w:b/>
          <w:sz w:val="24"/>
          <w:szCs w:val="24"/>
        </w:rPr>
      </w:pPr>
    </w:p>
    <w:p w:rsidR="007762AB" w:rsidRDefault="00737C88" w:rsidP="00737C88">
      <w:pPr>
        <w:pStyle w:val="normal0"/>
        <w:spacing w:after="0" w:line="360" w:lineRule="auto"/>
        <w:rPr>
          <w:rFonts w:ascii="Arial" w:eastAsia="Arial" w:hAnsi="Arial" w:cs="Arial"/>
          <w:b/>
          <w:sz w:val="24"/>
          <w:szCs w:val="24"/>
        </w:rPr>
      </w:pPr>
      <w:r w:rsidRPr="00ED7ED2">
        <w:rPr>
          <w:rFonts w:ascii="Arial" w:eastAsia="Arial" w:hAnsi="Arial" w:cs="Arial"/>
          <w:b/>
          <w:sz w:val="24"/>
          <w:szCs w:val="24"/>
        </w:rPr>
        <w:t xml:space="preserve">4.2 Propuesta de TEG  </w:t>
      </w:r>
    </w:p>
    <w:p w:rsidR="007762AB" w:rsidRPr="007762AB" w:rsidRDefault="007762AB" w:rsidP="00737C88">
      <w:pPr>
        <w:pStyle w:val="normal0"/>
        <w:spacing w:after="0" w:line="360" w:lineRule="auto"/>
        <w:rPr>
          <w:rFonts w:ascii="Arial" w:eastAsia="Arial" w:hAnsi="Arial" w:cs="Arial"/>
          <w:b/>
          <w:color w:val="0000FF"/>
          <w:sz w:val="24"/>
          <w:szCs w:val="24"/>
        </w:rPr>
      </w:pPr>
      <w:r w:rsidRPr="007762AB">
        <w:rPr>
          <w:rFonts w:ascii="Arial" w:eastAsia="Arial" w:hAnsi="Arial" w:cs="Arial"/>
          <w:b/>
          <w:color w:val="0000FF"/>
          <w:sz w:val="24"/>
          <w:szCs w:val="24"/>
        </w:rPr>
        <w:t xml:space="preserve">FALTA </w:t>
      </w:r>
      <w:r>
        <w:rPr>
          <w:rFonts w:ascii="Arial" w:eastAsia="Arial" w:hAnsi="Arial" w:cs="Arial"/>
          <w:b/>
          <w:color w:val="0000FF"/>
          <w:sz w:val="24"/>
          <w:szCs w:val="24"/>
        </w:rPr>
        <w:t xml:space="preserve">MEJORAR </w:t>
      </w:r>
      <w:r w:rsidRPr="007762AB">
        <w:rPr>
          <w:rFonts w:ascii="Arial" w:eastAsia="Arial" w:hAnsi="Arial" w:cs="Arial"/>
          <w:b/>
          <w:color w:val="0000FF"/>
          <w:sz w:val="24"/>
          <w:szCs w:val="24"/>
        </w:rPr>
        <w:t xml:space="preserve"> LA REDACCIÓN</w:t>
      </w:r>
    </w:p>
    <w:p w:rsidR="00737C88" w:rsidRDefault="007762AB" w:rsidP="00737C88">
      <w:pPr>
        <w:pStyle w:val="normal0"/>
        <w:spacing w:after="0" w:line="360" w:lineRule="auto"/>
        <w:rPr>
          <w:rFonts w:ascii="Arial" w:eastAsia="Arial" w:hAnsi="Arial" w:cs="Arial"/>
          <w:b/>
          <w:sz w:val="24"/>
          <w:szCs w:val="24"/>
        </w:rPr>
      </w:pPr>
      <w:r w:rsidRPr="007762AB">
        <w:rPr>
          <w:rFonts w:ascii="Arial" w:eastAsia="Arial" w:hAnsi="Arial" w:cs="Arial"/>
          <w:b/>
          <w:color w:val="0000FF"/>
          <w:sz w:val="24"/>
          <w:szCs w:val="24"/>
        </w:rPr>
        <w:t>En puntos previos del trabajo, se dice el tipo de aplicación Web que se desea construir y porque, su importancia, etc, Si mal no recuerdo esta en el planteamiento del problema</w:t>
      </w:r>
      <w:r w:rsidR="00737C88" w:rsidRPr="00ED7ED2">
        <w:rPr>
          <w:rFonts w:ascii="Arial" w:eastAsia="Arial" w:hAnsi="Arial" w:cs="Arial"/>
          <w:b/>
          <w:sz w:val="24"/>
          <w:szCs w:val="24"/>
        </w:rPr>
        <w:t xml:space="preserve">   </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Por otra parte, el candidato podrá ingresar al portal y obtener información </w:t>
      </w:r>
      <w:r w:rsidRPr="00E352A3">
        <w:rPr>
          <w:rFonts w:ascii="Arial" w:eastAsia="Arial" w:hAnsi="Arial" w:cs="Arial"/>
          <w:sz w:val="24"/>
          <w:szCs w:val="24"/>
        </w:rPr>
        <w:lastRenderedPageBreak/>
        <w:t>detallada de las vacantes disponibles por la empresa y, en caso de que le interese una vacante, postularse desde dicho portal ing</w:t>
      </w:r>
      <w:r w:rsidR="004D7C63">
        <w:rPr>
          <w:rFonts w:ascii="Arial" w:eastAsia="Arial" w:hAnsi="Arial" w:cs="Arial"/>
          <w:sz w:val="24"/>
          <w:szCs w:val="24"/>
        </w:rPr>
        <w:t>resando la información necesaria</w:t>
      </w:r>
      <w:r w:rsidRPr="00E352A3">
        <w:rPr>
          <w:rFonts w:ascii="Arial" w:eastAsia="Arial" w:hAnsi="Arial" w:cs="Arial"/>
          <w:sz w:val="24"/>
          <w:szCs w:val="24"/>
        </w:rPr>
        <w:t xml:space="preserve"> como currículo, documentos, certificaciones. Además el candidato interesado puede determinar su estado en el proceso de selección. </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737C88" w:rsidRDefault="00737C88" w:rsidP="00737C88">
      <w:pPr>
        <w:pStyle w:val="normal0"/>
        <w:spacing w:after="0" w:line="360" w:lineRule="auto"/>
        <w:rPr>
          <w:rFonts w:ascii="Arial" w:eastAsia="Arial" w:hAnsi="Arial" w:cs="Arial"/>
          <w:b/>
          <w:sz w:val="24"/>
          <w:szCs w:val="24"/>
        </w:rPr>
      </w:pPr>
    </w:p>
    <w:p w:rsidR="00737C88" w:rsidRDefault="00737C88" w:rsidP="00737C88">
      <w:pPr>
        <w:pStyle w:val="normal0"/>
        <w:spacing w:after="0" w:line="360" w:lineRule="auto"/>
        <w:rPr>
          <w:rFonts w:ascii="Arial" w:eastAsia="Arial" w:hAnsi="Arial" w:cs="Arial"/>
          <w:b/>
          <w:sz w:val="24"/>
          <w:szCs w:val="24"/>
        </w:rPr>
      </w:pPr>
      <w:r w:rsidRPr="00ED7ED2">
        <w:rPr>
          <w:rFonts w:ascii="Arial" w:eastAsia="Arial" w:hAnsi="Arial" w:cs="Arial"/>
          <w:b/>
          <w:sz w:val="24"/>
          <w:szCs w:val="24"/>
        </w:rPr>
        <w:t xml:space="preserve">4.3 Justificación    </w:t>
      </w:r>
    </w:p>
    <w:p w:rsidR="00737C88" w:rsidRPr="00320C2E" w:rsidRDefault="00737C88" w:rsidP="00737C88">
      <w:pPr>
        <w:pStyle w:val="normal0"/>
        <w:spacing w:after="0" w:line="360" w:lineRule="auto"/>
        <w:jc w:val="both"/>
        <w:rPr>
          <w:rFonts w:ascii="Arial" w:eastAsia="Arial" w:hAnsi="Arial" w:cs="Arial"/>
          <w:color w:val="0000FF"/>
          <w:sz w:val="24"/>
          <w:szCs w:val="24"/>
        </w:rPr>
      </w:pPr>
      <w:r w:rsidRPr="00320C2E">
        <w:rPr>
          <w:rFonts w:ascii="Arial" w:eastAsia="Arial" w:hAnsi="Arial" w:cs="Arial"/>
          <w:color w:val="0000FF"/>
          <w:sz w:val="24"/>
          <w:szCs w:val="24"/>
        </w:rPr>
        <w:t>ESTA ES LA JUSTIFICACIÓN QUE COLOQUE YO</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El objetivo prioritario </w:t>
      </w:r>
      <w:r>
        <w:rPr>
          <w:rFonts w:ascii="Arial" w:eastAsia="Arial" w:hAnsi="Arial" w:cs="Arial"/>
          <w:sz w:val="24"/>
          <w:szCs w:val="24"/>
        </w:rPr>
        <w:t xml:space="preserve">de la presente investigación, </w:t>
      </w:r>
      <w:r w:rsidRPr="00E352A3">
        <w:rPr>
          <w:rFonts w:ascii="Arial" w:eastAsia="Arial" w:hAnsi="Arial" w:cs="Arial"/>
          <w:sz w:val="24"/>
          <w:szCs w:val="24"/>
        </w:rPr>
        <w:t xml:space="preserve">no es documentar ni informar cuáles son los gastos que afronta una empresa durante los procesos de reclutamiento, sino proponer una solución eficiente y de mayor flexibilidad que las herramientas convencionales que se encuentran en la actualidad, </w:t>
      </w:r>
      <w:r>
        <w:rPr>
          <w:rFonts w:ascii="Arial" w:eastAsia="Arial" w:hAnsi="Arial" w:cs="Arial"/>
          <w:sz w:val="24"/>
          <w:szCs w:val="24"/>
        </w:rPr>
        <w:t xml:space="preserve">y </w:t>
      </w:r>
      <w:r w:rsidRPr="00E352A3">
        <w:rPr>
          <w:rFonts w:ascii="Arial" w:eastAsia="Arial" w:hAnsi="Arial" w:cs="Arial"/>
          <w:sz w:val="24"/>
          <w:szCs w:val="24"/>
        </w:rPr>
        <w:t xml:space="preserve">demostrar que </w:t>
      </w:r>
      <w:r>
        <w:rPr>
          <w:rFonts w:ascii="Arial" w:eastAsia="Arial" w:hAnsi="Arial" w:cs="Arial"/>
          <w:sz w:val="24"/>
          <w:szCs w:val="24"/>
        </w:rPr>
        <w:t>dichos</w:t>
      </w:r>
      <w:r w:rsidRPr="00E352A3">
        <w:rPr>
          <w:rFonts w:ascii="Arial" w:eastAsia="Arial" w:hAnsi="Arial" w:cs="Arial"/>
          <w:sz w:val="24"/>
          <w:szCs w:val="24"/>
        </w:rPr>
        <w:t xml:space="preserve"> procesos pueden ser optimizados de </w:t>
      </w:r>
      <w:r>
        <w:rPr>
          <w:rFonts w:ascii="Arial" w:eastAsia="Arial" w:hAnsi="Arial" w:cs="Arial"/>
          <w:sz w:val="24"/>
          <w:szCs w:val="24"/>
        </w:rPr>
        <w:t>manera que,</w:t>
      </w:r>
      <w:r w:rsidRPr="00E352A3">
        <w:rPr>
          <w:rFonts w:ascii="Arial" w:eastAsia="Arial" w:hAnsi="Arial" w:cs="Arial"/>
          <w:sz w:val="24"/>
          <w:szCs w:val="24"/>
        </w:rPr>
        <w:t xml:space="preserve"> </w:t>
      </w:r>
      <w:r>
        <w:rPr>
          <w:rFonts w:ascii="Arial" w:eastAsia="Arial" w:hAnsi="Arial" w:cs="Arial"/>
          <w:sz w:val="24"/>
          <w:szCs w:val="24"/>
        </w:rPr>
        <w:t xml:space="preserve">las empresas puedan agilizar sus procedimientos </w:t>
      </w:r>
      <w:r w:rsidRPr="00E352A3">
        <w:rPr>
          <w:rFonts w:ascii="Arial" w:eastAsia="Arial" w:hAnsi="Arial" w:cs="Arial"/>
          <w:sz w:val="24"/>
          <w:szCs w:val="24"/>
        </w:rPr>
        <w:t>de contratación</w:t>
      </w:r>
      <w:r>
        <w:rPr>
          <w:rFonts w:ascii="Arial" w:eastAsia="Arial" w:hAnsi="Arial" w:cs="Arial"/>
          <w:sz w:val="24"/>
          <w:szCs w:val="24"/>
        </w:rPr>
        <w:t>, y que a su vez les permite incrementar las posibilidades de seleccionar el candidato idóneo para la empresa contratante, , y por otro lado eliminar o mitigar los inconvenientes mencionados anteriormente para los potenciales candidatos</w:t>
      </w:r>
    </w:p>
    <w:p w:rsidR="00737C88" w:rsidRDefault="00737C88" w:rsidP="00737C88">
      <w:pPr>
        <w:pStyle w:val="normal0"/>
        <w:spacing w:after="0" w:line="360" w:lineRule="auto"/>
        <w:jc w:val="both"/>
        <w:rPr>
          <w:rFonts w:ascii="Arial" w:eastAsia="Arial" w:hAnsi="Arial" w:cs="Arial"/>
          <w:sz w:val="24"/>
          <w:szCs w:val="24"/>
        </w:rPr>
      </w:pPr>
    </w:p>
    <w:p w:rsidR="00737C88"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Cabe resaltar que, la contratación de personal, es un </w:t>
      </w:r>
      <w:r>
        <w:rPr>
          <w:rFonts w:ascii="Arial" w:eastAsia="Arial" w:hAnsi="Arial" w:cs="Arial"/>
          <w:sz w:val="24"/>
          <w:szCs w:val="24"/>
        </w:rPr>
        <w:t xml:space="preserve">proceso complejo donde </w:t>
      </w:r>
      <w:r w:rsidRPr="00E352A3">
        <w:rPr>
          <w:rFonts w:ascii="Arial" w:eastAsia="Arial" w:hAnsi="Arial" w:cs="Arial"/>
          <w:sz w:val="24"/>
          <w:szCs w:val="24"/>
        </w:rPr>
        <w:t xml:space="preserve">existen </w:t>
      </w:r>
      <w:r>
        <w:rPr>
          <w:rFonts w:ascii="Arial" w:eastAsia="Arial" w:hAnsi="Arial" w:cs="Arial"/>
          <w:sz w:val="24"/>
          <w:szCs w:val="24"/>
        </w:rPr>
        <w:t xml:space="preserve">una serie </w:t>
      </w:r>
      <w:r w:rsidRPr="00E352A3">
        <w:rPr>
          <w:rFonts w:ascii="Arial" w:eastAsia="Arial" w:hAnsi="Arial" w:cs="Arial"/>
          <w:sz w:val="24"/>
          <w:szCs w:val="24"/>
        </w:rPr>
        <w:t xml:space="preserve">de prácticas que son de uso común, </w:t>
      </w:r>
      <w:r>
        <w:rPr>
          <w:rFonts w:ascii="Arial" w:eastAsia="Arial" w:hAnsi="Arial" w:cs="Arial"/>
          <w:sz w:val="24"/>
          <w:szCs w:val="24"/>
        </w:rPr>
        <w:t>y que</w:t>
      </w:r>
      <w:r w:rsidRPr="00E352A3">
        <w:rPr>
          <w:rFonts w:ascii="Arial" w:eastAsia="Arial" w:hAnsi="Arial" w:cs="Arial"/>
          <w:sz w:val="24"/>
          <w:szCs w:val="24"/>
        </w:rPr>
        <w:t xml:space="preserve"> probablemente no sean las más eficientes</w:t>
      </w:r>
      <w:r>
        <w:rPr>
          <w:rFonts w:ascii="Arial" w:eastAsia="Arial" w:hAnsi="Arial" w:cs="Arial"/>
          <w:sz w:val="24"/>
          <w:szCs w:val="24"/>
        </w:rPr>
        <w:t>, y de serlo, dichas prácticas pueden ser obsoletas y no adaptarse al dinamismo y a las necesidades del mercado actual.</w:t>
      </w:r>
    </w:p>
    <w:p w:rsidR="00737C88" w:rsidRDefault="00737C88" w:rsidP="00737C88">
      <w:pPr>
        <w:pStyle w:val="normal0"/>
        <w:spacing w:after="0" w:line="360" w:lineRule="auto"/>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Pr>
          <w:rFonts w:ascii="Arial" w:eastAsia="Arial" w:hAnsi="Arial" w:cs="Arial"/>
          <w:sz w:val="24"/>
          <w:szCs w:val="24"/>
        </w:rPr>
        <w:lastRenderedPageBreak/>
        <w:t>U</w:t>
      </w:r>
      <w:r w:rsidRPr="00E352A3">
        <w:rPr>
          <w:rFonts w:ascii="Arial" w:eastAsia="Arial" w:hAnsi="Arial" w:cs="Arial"/>
          <w:sz w:val="24"/>
          <w:szCs w:val="24"/>
        </w:rPr>
        <w:t>na contratación errónea acarrea gastos significativos, pérdidas y consecuencias que no son sencillas de manejar, como</w:t>
      </w:r>
      <w:r>
        <w:rPr>
          <w:rFonts w:ascii="Arial" w:eastAsia="Arial" w:hAnsi="Arial" w:cs="Arial"/>
          <w:sz w:val="24"/>
          <w:szCs w:val="24"/>
        </w:rPr>
        <w:t xml:space="preserve"> emocionales, legales, morales, monetarias,</w:t>
      </w:r>
      <w:r w:rsidRPr="00E352A3">
        <w:rPr>
          <w:rFonts w:ascii="Arial" w:eastAsia="Arial" w:hAnsi="Arial" w:cs="Arial"/>
          <w:sz w:val="24"/>
          <w:szCs w:val="24"/>
        </w:rPr>
        <w:t xml:space="preserve"> </w:t>
      </w:r>
      <w:r>
        <w:rPr>
          <w:rFonts w:ascii="Arial" w:eastAsia="Arial" w:hAnsi="Arial" w:cs="Arial"/>
          <w:sz w:val="24"/>
          <w:szCs w:val="24"/>
        </w:rPr>
        <w:t xml:space="preserve">entre otras; </w:t>
      </w:r>
      <w:r w:rsidRPr="00E352A3">
        <w:rPr>
          <w:rFonts w:ascii="Arial" w:eastAsia="Arial" w:hAnsi="Arial" w:cs="Arial"/>
          <w:sz w:val="24"/>
          <w:szCs w:val="24"/>
        </w:rPr>
        <w:t>es</w:t>
      </w:r>
      <w:r>
        <w:rPr>
          <w:rFonts w:ascii="Arial" w:eastAsia="Arial" w:hAnsi="Arial" w:cs="Arial"/>
          <w:sz w:val="24"/>
          <w:szCs w:val="24"/>
        </w:rPr>
        <w:t xml:space="preserve"> por ello que cualquier aporte que contribuya a</w:t>
      </w:r>
      <w:r w:rsidRPr="00E352A3">
        <w:rPr>
          <w:rFonts w:ascii="Arial" w:eastAsia="Arial" w:hAnsi="Arial" w:cs="Arial"/>
          <w:sz w:val="24"/>
          <w:szCs w:val="24"/>
        </w:rPr>
        <w:t xml:space="preserve"> tomar mejores decisiones durante el proceso de reclutamiento </w:t>
      </w:r>
      <w:r>
        <w:rPr>
          <w:rFonts w:ascii="Arial" w:eastAsia="Arial" w:hAnsi="Arial" w:cs="Arial"/>
          <w:sz w:val="24"/>
          <w:szCs w:val="24"/>
        </w:rPr>
        <w:t>debe ser aprovechado</w:t>
      </w:r>
      <w:r w:rsidRPr="00E352A3">
        <w:rPr>
          <w:rFonts w:ascii="Arial" w:eastAsia="Arial" w:hAnsi="Arial" w:cs="Arial"/>
          <w:sz w:val="24"/>
          <w:szCs w:val="24"/>
        </w:rPr>
        <w:t>.</w:t>
      </w:r>
    </w:p>
    <w:p w:rsidR="00737C88" w:rsidRDefault="00737C88" w:rsidP="00737C88">
      <w:pPr>
        <w:pStyle w:val="normal0"/>
        <w:spacing w:after="0" w:line="360" w:lineRule="auto"/>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Pr>
          <w:rFonts w:ascii="Arial" w:eastAsia="Arial" w:hAnsi="Arial" w:cs="Arial"/>
          <w:sz w:val="24"/>
          <w:szCs w:val="24"/>
        </w:rPr>
        <w:t>El realizar el presente</w:t>
      </w:r>
      <w:r w:rsidRPr="00E352A3">
        <w:rPr>
          <w:rFonts w:ascii="Arial" w:eastAsia="Arial" w:hAnsi="Arial" w:cs="Arial"/>
          <w:sz w:val="24"/>
          <w:szCs w:val="24"/>
        </w:rPr>
        <w:t xml:space="preserve"> estudio y recopilar datos relacionados al reclutamiento</w:t>
      </w:r>
      <w:r>
        <w:rPr>
          <w:rFonts w:ascii="Arial" w:eastAsia="Arial" w:hAnsi="Arial" w:cs="Arial"/>
          <w:sz w:val="24"/>
          <w:szCs w:val="24"/>
        </w:rPr>
        <w:t>,</w:t>
      </w:r>
      <w:r w:rsidRPr="00E352A3">
        <w:rPr>
          <w:rFonts w:ascii="Arial" w:eastAsia="Arial" w:hAnsi="Arial" w:cs="Arial"/>
          <w:sz w:val="24"/>
          <w:szCs w:val="24"/>
        </w:rPr>
        <w:t xml:space="preserve"> va a permitir analizar patrones o prácticas comunes que serán de utilidad para el desarrollar un sistema eficiente para el beneficio de las personas que sean involucradas, beneficios como:</w:t>
      </w:r>
    </w:p>
    <w:p w:rsidR="00737C88" w:rsidRPr="00E352A3"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Al reclutador, facilitar el proceso de toma de decisión acerca de si llevar adelante o no la contratación de cierta persona, gracias a la información y requerimientos recopilados.</w:t>
      </w:r>
    </w:p>
    <w:p w:rsidR="00737C88" w:rsidRPr="00E352A3"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Analizar las fortalezas y debilidades de las estructuras de contratación actuales, sobre las cuales el presente proyecto se basa y de este modo proponer condiciones de mejora.</w:t>
      </w:r>
    </w:p>
    <w:p w:rsidR="00737C88" w:rsidRPr="00E352A3"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Determinar mejoras o medidas a tomar para que los procesos de contratación que se planteen sean  lo más factible posible para los involucrados.</w:t>
      </w:r>
    </w:p>
    <w:p w:rsidR="00737C88" w:rsidRPr="00E352A3"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Reducir el nivel de incertidumbre al que está sometida la empresa que dispone de la vacante  y también mantener informados a los interesados en el puesto.</w:t>
      </w:r>
    </w:p>
    <w:p w:rsidR="00737C88" w:rsidRPr="00E352A3"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Justificar el uso de sistema basándonos en los recursos que ahorra para sus usuarios .</w:t>
      </w:r>
    </w:p>
    <w:p w:rsidR="00737C88" w:rsidRPr="00E352A3"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Determinar la plataforma tecnológica, dinámicas de trabajo, y los pasos que el sistema usará para captación de información de sus usuarios.</w:t>
      </w:r>
    </w:p>
    <w:p w:rsidR="00737C88"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Generar información que permitirán llevar a cabo la toma de decisiones sobre contrataciones con bases sólidas, producto de un estudio previo.</w:t>
      </w:r>
    </w:p>
    <w:p w:rsidR="00737C88" w:rsidRPr="00066339" w:rsidRDefault="00737C88" w:rsidP="00737C88">
      <w:pPr>
        <w:pStyle w:val="normal0"/>
        <w:numPr>
          <w:ilvl w:val="0"/>
          <w:numId w:val="1"/>
        </w:numPr>
        <w:tabs>
          <w:tab w:val="left" w:pos="284"/>
        </w:tabs>
        <w:spacing w:after="0" w:line="360" w:lineRule="auto"/>
        <w:ind w:left="0" w:firstLine="0"/>
        <w:contextualSpacing/>
        <w:jc w:val="both"/>
        <w:rPr>
          <w:rFonts w:ascii="Arial" w:eastAsia="Arial" w:hAnsi="Arial" w:cs="Arial"/>
          <w:sz w:val="24"/>
          <w:szCs w:val="24"/>
        </w:rPr>
      </w:pPr>
      <w:r w:rsidRPr="00066339">
        <w:rPr>
          <w:rFonts w:ascii="Arial" w:eastAsia="Arial" w:hAnsi="Arial" w:cs="Arial"/>
          <w:sz w:val="24"/>
          <w:szCs w:val="24"/>
        </w:rPr>
        <w:t>Adquirir conocimientos que le serán de utilidad a los futuros gerentes de recursos humanos, sobretodo para evitar escenarios comunes que conlleva al desperdicio de recursos durante procesos de captación de personal obsoletos.</w:t>
      </w:r>
    </w:p>
    <w:p w:rsidR="00737C88" w:rsidRDefault="00737C88" w:rsidP="00737C88">
      <w:pPr>
        <w:pStyle w:val="normal0"/>
        <w:spacing w:after="0" w:line="360" w:lineRule="auto"/>
        <w:jc w:val="both"/>
        <w:rPr>
          <w:rFonts w:ascii="Arial" w:eastAsia="Arial" w:hAnsi="Arial" w:cs="Arial"/>
          <w:sz w:val="24"/>
          <w:szCs w:val="24"/>
        </w:rPr>
      </w:pPr>
    </w:p>
    <w:p w:rsidR="00737C88" w:rsidRPr="00320C2E" w:rsidRDefault="00737C88" w:rsidP="00737C88">
      <w:pPr>
        <w:pStyle w:val="normal0"/>
        <w:spacing w:after="0" w:line="360" w:lineRule="auto"/>
        <w:jc w:val="both"/>
        <w:rPr>
          <w:rFonts w:ascii="Arial" w:eastAsia="Arial" w:hAnsi="Arial" w:cs="Arial"/>
          <w:color w:val="0000FF"/>
          <w:sz w:val="24"/>
          <w:szCs w:val="24"/>
        </w:rPr>
      </w:pPr>
      <w:r w:rsidRPr="00320C2E">
        <w:rPr>
          <w:rFonts w:ascii="Arial" w:eastAsia="Arial" w:hAnsi="Arial" w:cs="Arial"/>
          <w:color w:val="0000FF"/>
          <w:sz w:val="24"/>
          <w:szCs w:val="24"/>
        </w:rPr>
        <w:t>ESTA ES LA JUSTIFICACIÓN QUE COLOCARON USTEDES:</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Todas las empresas requieren de realizar los procesos de evaluación y selección </w:t>
      </w:r>
      <w:r w:rsidRPr="00E352A3">
        <w:rPr>
          <w:rFonts w:ascii="Arial" w:eastAsia="Arial" w:hAnsi="Arial" w:cs="Arial"/>
          <w:sz w:val="24"/>
          <w:szCs w:val="24"/>
        </w:rPr>
        <w:lastRenderedPageBreak/>
        <w:t>para poder progresar y expandir como negocio y compañía, pero dicho proceso requiere de tiempo y recursos de parte de ambas partes del proceso.</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Por lo ante</w:t>
      </w:r>
      <w:r w:rsidR="00FB0F09">
        <w:rPr>
          <w:rFonts w:ascii="Arial" w:eastAsia="Arial" w:hAnsi="Arial" w:cs="Arial"/>
          <w:sz w:val="24"/>
          <w:szCs w:val="24"/>
        </w:rPr>
        <w:t>s</w:t>
      </w:r>
      <w:r w:rsidRPr="00E352A3">
        <w:rPr>
          <w:rFonts w:ascii="Arial" w:eastAsia="Arial" w:hAnsi="Arial" w:cs="Arial"/>
          <w:sz w:val="24"/>
          <w:szCs w:val="24"/>
        </w:rPr>
        <w:t xml:space="preserv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El uso de un portal configurable por la empresa permite:</w:t>
      </w:r>
    </w:p>
    <w:p w:rsidR="00737C88" w:rsidRPr="00E352A3" w:rsidRDefault="00737C88" w:rsidP="004D7C63">
      <w:pPr>
        <w:pStyle w:val="normal0"/>
        <w:numPr>
          <w:ilvl w:val="0"/>
          <w:numId w:val="8"/>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Crear o actualizar la información de una vacante.</w:t>
      </w:r>
    </w:p>
    <w:p w:rsidR="00737C88" w:rsidRPr="00E352A3" w:rsidRDefault="00737C88" w:rsidP="004D7C63">
      <w:pPr>
        <w:pStyle w:val="normal0"/>
        <w:numPr>
          <w:ilvl w:val="0"/>
          <w:numId w:val="8"/>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Procesar las solicitudes de los candidatos que se postulen las 24 horas del día.</w:t>
      </w:r>
    </w:p>
    <w:p w:rsidR="00737C88" w:rsidRPr="00E352A3" w:rsidRDefault="00737C88" w:rsidP="004D7C63">
      <w:pPr>
        <w:pStyle w:val="normal0"/>
        <w:numPr>
          <w:ilvl w:val="0"/>
          <w:numId w:val="8"/>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Crear o reutilizar cuestionarios o encuestas configurables, automatizando la puntuación obtenida por los candidatos que la realizan.</w:t>
      </w:r>
    </w:p>
    <w:p w:rsidR="00737C88" w:rsidRPr="00E352A3" w:rsidRDefault="00737C88" w:rsidP="004D7C63">
      <w:pPr>
        <w:pStyle w:val="normal0"/>
        <w:numPr>
          <w:ilvl w:val="0"/>
          <w:numId w:val="8"/>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Reducir los tiempos del personal de Recursos Humanos en evaluar a cada candidato.</w:t>
      </w:r>
    </w:p>
    <w:p w:rsidR="00737C88" w:rsidRPr="00E352A3" w:rsidRDefault="00737C88" w:rsidP="004D7C63">
      <w:pPr>
        <w:pStyle w:val="normal0"/>
        <w:numPr>
          <w:ilvl w:val="0"/>
          <w:numId w:val="8"/>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Enviar feedback en cada etapa del proceso al candidato de forma eficiente y constante.</w:t>
      </w:r>
    </w:p>
    <w:p w:rsidR="00737C88" w:rsidRPr="00E352A3" w:rsidRDefault="00737C88" w:rsidP="00737C88">
      <w:pPr>
        <w:pStyle w:val="normal0"/>
        <w:spacing w:after="0" w:line="360" w:lineRule="auto"/>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El uso de un portal por parte del candidato permite:</w:t>
      </w:r>
    </w:p>
    <w:p w:rsidR="00737C88" w:rsidRPr="00E352A3" w:rsidRDefault="00737C88" w:rsidP="004D7C63">
      <w:pPr>
        <w:pStyle w:val="normal0"/>
        <w:numPr>
          <w:ilvl w:val="0"/>
          <w:numId w:val="4"/>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Postularse desde el portal.</w:t>
      </w:r>
    </w:p>
    <w:p w:rsidR="00737C88" w:rsidRPr="00E352A3" w:rsidRDefault="00737C88" w:rsidP="004D7C63">
      <w:pPr>
        <w:pStyle w:val="normal0"/>
        <w:numPr>
          <w:ilvl w:val="0"/>
          <w:numId w:val="4"/>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Ingresar la información de los documentos requeridos para ser evaluado por la empresa como currículos y certificados de forma digital.</w:t>
      </w:r>
    </w:p>
    <w:p w:rsidR="00737C88" w:rsidRPr="00E352A3" w:rsidRDefault="00737C88" w:rsidP="004D7C63">
      <w:pPr>
        <w:pStyle w:val="normal0"/>
        <w:numPr>
          <w:ilvl w:val="0"/>
          <w:numId w:val="4"/>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Reducir costos de transporte.</w:t>
      </w:r>
    </w:p>
    <w:p w:rsidR="00737C88" w:rsidRPr="00E352A3" w:rsidRDefault="00737C88" w:rsidP="004D7C63">
      <w:pPr>
        <w:pStyle w:val="normal0"/>
        <w:numPr>
          <w:ilvl w:val="0"/>
          <w:numId w:val="4"/>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Realizar las etapas las 24 horas del día.</w:t>
      </w:r>
    </w:p>
    <w:p w:rsidR="00737C88" w:rsidRPr="00E352A3" w:rsidRDefault="00737C88" w:rsidP="004D7C63">
      <w:pPr>
        <w:pStyle w:val="normal0"/>
        <w:numPr>
          <w:ilvl w:val="0"/>
          <w:numId w:val="4"/>
        </w:numPr>
        <w:tabs>
          <w:tab w:val="left" w:pos="284"/>
        </w:tabs>
        <w:spacing w:after="0" w:line="360" w:lineRule="auto"/>
        <w:ind w:left="0" w:firstLine="0"/>
        <w:contextualSpacing/>
        <w:jc w:val="both"/>
        <w:rPr>
          <w:rFonts w:ascii="Arial" w:eastAsia="Arial" w:hAnsi="Arial" w:cs="Arial"/>
          <w:sz w:val="24"/>
          <w:szCs w:val="24"/>
        </w:rPr>
      </w:pPr>
      <w:r w:rsidRPr="00E352A3">
        <w:rPr>
          <w:rFonts w:ascii="Arial" w:eastAsia="Arial" w:hAnsi="Arial" w:cs="Arial"/>
          <w:sz w:val="24"/>
          <w:szCs w:val="24"/>
        </w:rPr>
        <w:t>Realizar un seguimiento del estado del proceso de selección eficiente.</w:t>
      </w:r>
    </w:p>
    <w:p w:rsidR="00737C88" w:rsidRPr="00E352A3" w:rsidRDefault="00737C88" w:rsidP="00737C88">
      <w:pPr>
        <w:pStyle w:val="normal0"/>
        <w:spacing w:after="0" w:line="360" w:lineRule="auto"/>
        <w:ind w:firstLine="284"/>
        <w:jc w:val="both"/>
        <w:rPr>
          <w:rFonts w:ascii="Arial" w:eastAsia="Arial" w:hAnsi="Arial" w:cs="Arial"/>
          <w:sz w:val="24"/>
          <w:szCs w:val="24"/>
        </w:rPr>
      </w:pP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737C88" w:rsidRPr="00E352A3" w:rsidRDefault="00737C88" w:rsidP="00737C88">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Por otro lado, da flexibilidad a la empresa en realizar y configurar los cuestionarios </w:t>
      </w:r>
      <w:r w:rsidRPr="00E352A3">
        <w:rPr>
          <w:rFonts w:ascii="Arial" w:eastAsia="Arial" w:hAnsi="Arial" w:cs="Arial"/>
          <w:sz w:val="24"/>
          <w:szCs w:val="24"/>
        </w:rPr>
        <w:lastRenderedPageBreak/>
        <w:t>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737C88" w:rsidRPr="00E352A3" w:rsidRDefault="00737C88" w:rsidP="00737C88">
      <w:pPr>
        <w:pStyle w:val="normal0"/>
        <w:spacing w:before="30" w:after="72" w:line="240" w:lineRule="auto"/>
        <w:ind w:firstLine="284"/>
        <w:rPr>
          <w:rFonts w:ascii="Arial" w:eastAsia="Arial" w:hAnsi="Arial" w:cs="Arial"/>
          <w:sz w:val="24"/>
          <w:szCs w:val="24"/>
        </w:rPr>
      </w:pPr>
      <w:r w:rsidRPr="00E352A3">
        <w:rPr>
          <w:rFonts w:ascii="Arial" w:eastAsia="Arial" w:hAnsi="Arial" w:cs="Arial"/>
          <w:sz w:val="24"/>
          <w:szCs w:val="24"/>
        </w:rPr>
        <w:t xml:space="preserve"> </w:t>
      </w:r>
    </w:p>
    <w:p w:rsidR="00737C88" w:rsidRPr="00737C88" w:rsidRDefault="00737C88" w:rsidP="00737C88">
      <w:pPr>
        <w:pStyle w:val="normal0"/>
        <w:spacing w:after="0"/>
        <w:jc w:val="both"/>
        <w:rPr>
          <w:rFonts w:ascii="Arial" w:hAnsi="Arial" w:cs="Arial"/>
          <w:color w:val="0000FF"/>
        </w:rPr>
      </w:pPr>
      <w:r w:rsidRPr="00737C88">
        <w:rPr>
          <w:rFonts w:ascii="Arial" w:hAnsi="Arial" w:cs="Arial"/>
          <w:color w:val="0000FF"/>
        </w:rPr>
        <w:t>FALTA QUE REVISEN ESTE TEXTO, Y QUE VEA QUE LES SIRVE Y QUE NO PARA JUSTIFICAR SU INVESTIGACIÓN</w:t>
      </w:r>
    </w:p>
    <w:p w:rsidR="00737C88" w:rsidRPr="00320C2E" w:rsidRDefault="00737C88" w:rsidP="00737C88">
      <w:pPr>
        <w:pStyle w:val="normal0"/>
        <w:spacing w:after="0"/>
        <w:jc w:val="both"/>
        <w:rPr>
          <w:rFonts w:ascii="Arial" w:hAnsi="Arial" w:cs="Arial"/>
          <w:color w:val="0000FF"/>
        </w:rPr>
        <w:sectPr w:rsidR="00737C88" w:rsidRPr="00320C2E">
          <w:type w:val="continuous"/>
          <w:pgSz w:w="12240" w:h="15840"/>
          <w:pgMar w:top="1417" w:right="1701" w:bottom="1417" w:left="1701" w:header="0" w:footer="720" w:gutter="0"/>
          <w:cols w:space="720"/>
        </w:sectPr>
      </w:pPr>
      <w:r w:rsidRPr="00320C2E">
        <w:rPr>
          <w:rFonts w:ascii="Arial" w:hAnsi="Arial" w:cs="Arial"/>
          <w:color w:val="0000FF"/>
        </w:rPr>
        <w:br w:type="page"/>
      </w:r>
    </w:p>
    <w:p w:rsidR="00737C88" w:rsidRPr="00480D7C" w:rsidRDefault="00737C88" w:rsidP="00737C88">
      <w:pPr>
        <w:pStyle w:val="Prrafodelista"/>
        <w:spacing w:after="0" w:line="360" w:lineRule="auto"/>
        <w:ind w:left="0"/>
        <w:jc w:val="both"/>
        <w:rPr>
          <w:rFonts w:ascii="Arial" w:hAnsi="Arial" w:cs="Arial"/>
          <w:color w:val="0000FF"/>
          <w:sz w:val="24"/>
          <w:szCs w:val="24"/>
        </w:rPr>
      </w:pPr>
      <w:r w:rsidRPr="00480D7C">
        <w:rPr>
          <w:rFonts w:ascii="Arial" w:hAnsi="Arial" w:cs="Arial"/>
          <w:color w:val="0000FF"/>
          <w:sz w:val="24"/>
          <w:szCs w:val="24"/>
          <w:highlight w:val="yellow"/>
        </w:rPr>
        <w:lastRenderedPageBreak/>
        <w:t xml:space="preserve">A continuación, se proporciona el objetivo general del proyecto y los objetivos específicos </w:t>
      </w:r>
      <w:commentRangeStart w:id="53"/>
      <w:r w:rsidRPr="00480D7C">
        <w:rPr>
          <w:rFonts w:ascii="Arial" w:hAnsi="Arial" w:cs="Arial"/>
          <w:color w:val="0000FF"/>
          <w:sz w:val="24"/>
          <w:szCs w:val="24"/>
          <w:highlight w:val="yellow"/>
        </w:rPr>
        <w:t>que son necesarios desarrollar</w:t>
      </w:r>
      <w:commentRangeEnd w:id="53"/>
      <w:r w:rsidRPr="00480D7C">
        <w:rPr>
          <w:rStyle w:val="Refdecomentario"/>
          <w:color w:val="0000FF"/>
          <w:highlight w:val="yellow"/>
        </w:rPr>
        <w:commentReference w:id="53"/>
      </w:r>
      <w:r w:rsidRPr="00480D7C">
        <w:rPr>
          <w:rFonts w:ascii="Arial" w:hAnsi="Arial" w:cs="Arial"/>
          <w:color w:val="0000FF"/>
          <w:sz w:val="24"/>
          <w:szCs w:val="24"/>
          <w:highlight w:val="yellow"/>
        </w:rPr>
        <w:t xml:space="preserve"> para lograr el objetivo general.</w:t>
      </w:r>
    </w:p>
    <w:p w:rsidR="00737C88" w:rsidRDefault="00737C88" w:rsidP="00E168AC">
      <w:pPr>
        <w:pStyle w:val="normal0"/>
        <w:spacing w:after="0" w:line="360" w:lineRule="auto"/>
        <w:rPr>
          <w:rFonts w:ascii="Arial" w:hAnsi="Arial" w:cs="Arial"/>
          <w:sz w:val="24"/>
          <w:szCs w:val="24"/>
        </w:rPr>
      </w:pPr>
    </w:p>
    <w:p w:rsidR="00B62412" w:rsidRPr="00E352A3" w:rsidRDefault="00B62412" w:rsidP="00B62412">
      <w:pPr>
        <w:pStyle w:val="normal0"/>
        <w:keepNext/>
        <w:keepLines/>
        <w:spacing w:after="0" w:line="360" w:lineRule="auto"/>
        <w:rPr>
          <w:rFonts w:ascii="Arial" w:eastAsia="Arial" w:hAnsi="Arial" w:cs="Arial"/>
          <w:b/>
          <w:sz w:val="24"/>
          <w:szCs w:val="24"/>
        </w:rPr>
      </w:pPr>
      <w:r>
        <w:rPr>
          <w:rFonts w:ascii="Arial" w:eastAsia="Arial" w:hAnsi="Arial" w:cs="Arial"/>
          <w:b/>
          <w:sz w:val="24"/>
          <w:szCs w:val="24"/>
        </w:rPr>
        <w:t xml:space="preserve">4.4 </w:t>
      </w:r>
      <w:commentRangeStart w:id="54"/>
      <w:r w:rsidRPr="00E352A3">
        <w:rPr>
          <w:rFonts w:ascii="Arial" w:eastAsia="Arial" w:hAnsi="Arial" w:cs="Arial"/>
          <w:b/>
          <w:sz w:val="24"/>
          <w:szCs w:val="24"/>
        </w:rPr>
        <w:t>Objetivo General</w:t>
      </w:r>
      <w:commentRangeEnd w:id="54"/>
      <w:r>
        <w:rPr>
          <w:rStyle w:val="Refdecomentario"/>
        </w:rPr>
        <w:commentReference w:id="54"/>
      </w:r>
    </w:p>
    <w:p w:rsidR="00B62412" w:rsidRPr="00C6186F" w:rsidRDefault="00B62412" w:rsidP="00B62412">
      <w:pPr>
        <w:pStyle w:val="Textoindependiente"/>
        <w:jc w:val="both"/>
        <w:rPr>
          <w:rFonts w:ascii="Arial" w:hAnsi="Arial" w:cs="Arial"/>
        </w:rPr>
      </w:pPr>
      <w:r w:rsidRPr="00C6186F">
        <w:rPr>
          <w:rFonts w:ascii="Arial" w:hAnsi="Arial" w:cs="Arial"/>
        </w:rPr>
        <w:t>Desarrollar una aplicación Web configurable para apoyar el proceso de reclutamiento y selección de personal de cualquier empresa.</w:t>
      </w:r>
    </w:p>
    <w:p w:rsidR="00B62412" w:rsidRPr="00C6186F" w:rsidRDefault="00B62412" w:rsidP="00B62412">
      <w:pPr>
        <w:jc w:val="both"/>
        <w:rPr>
          <w:rFonts w:ascii="Arial" w:hAnsi="Arial" w:cs="Arial"/>
        </w:rPr>
      </w:pPr>
      <w:r w:rsidRPr="00C6186F">
        <w:rPr>
          <w:rFonts w:ascii="Arial" w:hAnsi="Arial" w:cs="Arial"/>
        </w:rPr>
        <w:br/>
        <w:t>Para lograr dicho objetivo, es necesario definir las actividades que se llevaran a cabo, en forma de los objetivos específicos descritos a continuación:</w:t>
      </w:r>
    </w:p>
    <w:p w:rsidR="00B62412" w:rsidRDefault="00B62412" w:rsidP="00B62412"/>
    <w:p w:rsidR="00B62412" w:rsidRPr="00C6186F" w:rsidRDefault="00B62412" w:rsidP="00B62412">
      <w:pPr>
        <w:rPr>
          <w:rFonts w:ascii="Arial" w:hAnsi="Arial" w:cs="Arial"/>
          <w:b/>
          <w:sz w:val="24"/>
          <w:szCs w:val="24"/>
        </w:rPr>
      </w:pPr>
      <w:r>
        <w:rPr>
          <w:rFonts w:ascii="Arial" w:hAnsi="Arial" w:cs="Arial"/>
          <w:b/>
          <w:sz w:val="24"/>
          <w:szCs w:val="24"/>
        </w:rPr>
        <w:t xml:space="preserve">4.5 </w:t>
      </w:r>
      <w:commentRangeStart w:id="55"/>
      <w:r w:rsidRPr="00C6186F">
        <w:rPr>
          <w:rFonts w:ascii="Arial" w:hAnsi="Arial" w:cs="Arial"/>
          <w:b/>
          <w:sz w:val="24"/>
          <w:szCs w:val="24"/>
        </w:rPr>
        <w:t>Objetivos específicos</w:t>
      </w:r>
      <w:commentRangeEnd w:id="55"/>
      <w:r>
        <w:rPr>
          <w:rStyle w:val="Refdecomentario"/>
        </w:rPr>
        <w:commentReference w:id="55"/>
      </w:r>
    </w:p>
    <w:p w:rsidR="00B62412" w:rsidRDefault="00B62412" w:rsidP="00B62412"/>
    <w:p w:rsidR="00B62412" w:rsidRDefault="00B62412" w:rsidP="00B62412">
      <w:pPr>
        <w:pStyle w:val="Prrafodelista"/>
        <w:numPr>
          <w:ilvl w:val="0"/>
          <w:numId w:val="24"/>
        </w:numPr>
        <w:tabs>
          <w:tab w:val="left" w:pos="284"/>
        </w:tabs>
        <w:ind w:left="142" w:hanging="142"/>
        <w:jc w:val="both"/>
        <w:rPr>
          <w:rFonts w:ascii="Arial" w:hAnsi="Arial" w:cs="Arial"/>
          <w:b/>
          <w:sz w:val="24"/>
        </w:rPr>
      </w:pPr>
      <w:r w:rsidRPr="00120A38">
        <w:rPr>
          <w:rFonts w:ascii="Arial" w:hAnsi="Arial" w:cs="Arial"/>
          <w:b/>
          <w:sz w:val="24"/>
        </w:rPr>
        <w:t>Analizar y definir los requer</w:t>
      </w:r>
      <w:r>
        <w:rPr>
          <w:rFonts w:ascii="Arial" w:hAnsi="Arial" w:cs="Arial"/>
          <w:b/>
          <w:sz w:val="24"/>
        </w:rPr>
        <w:t>imientos para la aplicación Web</w:t>
      </w:r>
    </w:p>
    <w:p w:rsidR="00B62412" w:rsidRDefault="00B62412" w:rsidP="00B62412">
      <w:pPr>
        <w:tabs>
          <w:tab w:val="left" w:pos="284"/>
        </w:tabs>
        <w:jc w:val="both"/>
        <w:rPr>
          <w:rFonts w:ascii="Arial" w:hAnsi="Arial" w:cs="Arial"/>
          <w:b/>
        </w:rPr>
      </w:pPr>
      <w:commentRangeStart w:id="110"/>
      <w:r w:rsidRPr="001226C1">
        <w:rPr>
          <w:rFonts w:ascii="Arial" w:hAnsi="Arial" w:cs="Arial"/>
          <w:b/>
        </w:rPr>
        <w:t>Trabajo a realizar</w:t>
      </w:r>
      <w:commentRangeEnd w:id="110"/>
      <w:r w:rsidR="0036575C">
        <w:rPr>
          <w:rStyle w:val="Refdecomentario"/>
        </w:rPr>
        <w:commentReference w:id="110"/>
      </w:r>
      <w:r w:rsidRPr="001226C1">
        <w:rPr>
          <w:rFonts w:ascii="Arial" w:hAnsi="Arial" w:cs="Arial"/>
          <w:b/>
        </w:rPr>
        <w:t xml:space="preserve">: </w:t>
      </w:r>
    </w:p>
    <w:p w:rsidR="00B62412" w:rsidRPr="00631C4E" w:rsidRDefault="00B62412" w:rsidP="00B62412">
      <w:pPr>
        <w:pStyle w:val="normal0"/>
        <w:numPr>
          <w:ilvl w:val="0"/>
          <w:numId w:val="6"/>
        </w:numPr>
        <w:spacing w:after="0" w:line="360" w:lineRule="auto"/>
        <w:ind w:left="284"/>
        <w:contextualSpacing/>
        <w:jc w:val="both"/>
        <w:rPr>
          <w:rFonts w:ascii="Arial" w:eastAsia="Arial" w:hAnsi="Arial" w:cs="Arial"/>
          <w:sz w:val="24"/>
          <w:szCs w:val="24"/>
        </w:rPr>
      </w:pPr>
      <w:r w:rsidRPr="00631C4E">
        <w:rPr>
          <w:rFonts w:ascii="Arial" w:eastAsia="Arial" w:hAnsi="Arial" w:cs="Arial"/>
          <w:sz w:val="24"/>
          <w:szCs w:val="24"/>
        </w:rPr>
        <w:t>Recopilar datos sobre los métodos comunes de</w:t>
      </w:r>
      <w:r w:rsidRPr="00631C4E">
        <w:rPr>
          <w:rFonts w:ascii="Arial" w:hAnsi="Arial" w:cs="Arial"/>
          <w:sz w:val="24"/>
          <w:szCs w:val="24"/>
        </w:rPr>
        <w:t xml:space="preserve"> búsqueda, evaluación y selección de personal </w:t>
      </w:r>
      <w:r>
        <w:rPr>
          <w:rFonts w:ascii="Arial" w:hAnsi="Arial" w:cs="Arial"/>
          <w:sz w:val="24"/>
          <w:szCs w:val="24"/>
        </w:rPr>
        <w:t>utilizado por diversas empresas</w:t>
      </w:r>
      <w:r>
        <w:rPr>
          <w:rFonts w:ascii="Arial" w:eastAsia="Arial" w:hAnsi="Arial" w:cs="Arial"/>
          <w:sz w:val="24"/>
          <w:szCs w:val="24"/>
        </w:rPr>
        <w:t>, utilizando  la técnica de investigación documental (Google, Facebook, Microsoft, Crossover), y la técnica de Focus Group (consiste en reunir a un grupo de 5 a 6 personas y conversar de manera informal, acerca de los métodos de búsqueda y selección de personal de empresas en los que hayan tenido experiencia), y utilizando la experiencia de los autores y el tutor del presente trabajo especial de grado</w:t>
      </w:r>
    </w:p>
    <w:p w:rsidR="00B62412" w:rsidRDefault="00B62412" w:rsidP="00B62412">
      <w:pPr>
        <w:pStyle w:val="normal0"/>
        <w:numPr>
          <w:ilvl w:val="0"/>
          <w:numId w:val="6"/>
        </w:numPr>
        <w:spacing w:after="0" w:line="360" w:lineRule="auto"/>
        <w:ind w:left="284"/>
        <w:contextualSpacing/>
        <w:jc w:val="both"/>
        <w:rPr>
          <w:rFonts w:ascii="Arial" w:eastAsia="Arial" w:hAnsi="Arial" w:cs="Arial"/>
          <w:sz w:val="24"/>
          <w:szCs w:val="24"/>
        </w:rPr>
      </w:pPr>
      <w:r w:rsidRPr="00E352A3">
        <w:rPr>
          <w:rFonts w:ascii="Arial" w:eastAsia="Arial" w:hAnsi="Arial" w:cs="Arial"/>
          <w:color w:val="FF0000"/>
          <w:sz w:val="24"/>
          <w:szCs w:val="24"/>
        </w:rPr>
        <w:t>Evaluar los focos de pérdidas para los actores tant</w:t>
      </w:r>
      <w:r>
        <w:rPr>
          <w:rFonts w:ascii="Arial" w:eastAsia="Arial" w:hAnsi="Arial" w:cs="Arial"/>
          <w:color w:val="FF0000"/>
          <w:sz w:val="24"/>
          <w:szCs w:val="24"/>
        </w:rPr>
        <w:t>o empresariales como personas em</w:t>
      </w:r>
      <w:r w:rsidRPr="00E352A3">
        <w:rPr>
          <w:rFonts w:ascii="Arial" w:eastAsia="Arial" w:hAnsi="Arial" w:cs="Arial"/>
          <w:color w:val="FF0000"/>
          <w:sz w:val="24"/>
          <w:szCs w:val="24"/>
        </w:rPr>
        <w:t>pleables</w:t>
      </w:r>
    </w:p>
    <w:p w:rsidR="00B62412" w:rsidRPr="00E352A3" w:rsidRDefault="00B62412" w:rsidP="00B62412">
      <w:pPr>
        <w:pStyle w:val="normal0"/>
        <w:numPr>
          <w:ilvl w:val="0"/>
          <w:numId w:val="6"/>
        </w:numPr>
        <w:spacing w:after="0" w:line="360" w:lineRule="auto"/>
        <w:ind w:left="284"/>
        <w:contextualSpacing/>
        <w:jc w:val="both"/>
        <w:rPr>
          <w:rFonts w:ascii="Arial" w:eastAsia="Arial" w:hAnsi="Arial" w:cs="Arial"/>
          <w:sz w:val="24"/>
          <w:szCs w:val="24"/>
        </w:rPr>
      </w:pPr>
      <w:r>
        <w:rPr>
          <w:rFonts w:ascii="Arial" w:eastAsia="Arial" w:hAnsi="Arial" w:cs="Arial"/>
          <w:sz w:val="24"/>
          <w:szCs w:val="24"/>
        </w:rPr>
        <w:t>Elaborar una dinámica de búsqueda evaluación y selección del personal que sea configurable que contribuya a automatizar el proceso de búsqueda, selección y contratación de personal</w:t>
      </w:r>
      <w:r w:rsidRPr="00E352A3">
        <w:rPr>
          <w:rFonts w:ascii="Arial" w:eastAsia="Arial" w:hAnsi="Arial" w:cs="Arial"/>
          <w:sz w:val="24"/>
          <w:szCs w:val="24"/>
        </w:rPr>
        <w:t>.</w:t>
      </w:r>
    </w:p>
    <w:p w:rsidR="00B62412" w:rsidRPr="00E352A3" w:rsidRDefault="00B62412" w:rsidP="00B62412">
      <w:pPr>
        <w:pStyle w:val="normal0"/>
        <w:numPr>
          <w:ilvl w:val="0"/>
          <w:numId w:val="6"/>
        </w:numPr>
        <w:spacing w:after="0" w:line="360" w:lineRule="auto"/>
        <w:ind w:left="284"/>
        <w:contextualSpacing/>
        <w:jc w:val="both"/>
        <w:rPr>
          <w:rFonts w:ascii="Arial" w:eastAsia="Arial" w:hAnsi="Arial" w:cs="Arial"/>
          <w:sz w:val="24"/>
          <w:szCs w:val="24"/>
        </w:rPr>
      </w:pPr>
      <w:r w:rsidRPr="00E352A3">
        <w:rPr>
          <w:rFonts w:ascii="Arial" w:eastAsia="Arial" w:hAnsi="Arial" w:cs="Arial"/>
          <w:sz w:val="24"/>
          <w:szCs w:val="24"/>
        </w:rPr>
        <w:t>Crear Diagramas que ilustran los datos básicos que se tienden a intercambiar durante la búsqueda de empleo y su peso a la hora de estudiar un candidato.</w:t>
      </w:r>
    </w:p>
    <w:p w:rsidR="00B62412" w:rsidRPr="001226C1" w:rsidRDefault="00B62412" w:rsidP="00B62412">
      <w:pPr>
        <w:jc w:val="both"/>
        <w:rPr>
          <w:rFonts w:ascii="Arial" w:hAnsi="Arial" w:cs="Arial"/>
        </w:rPr>
      </w:pPr>
      <w:r w:rsidRPr="001226C1">
        <w:rPr>
          <w:rFonts w:ascii="Arial" w:hAnsi="Arial" w:cs="Arial"/>
        </w:rPr>
        <w:t xml:space="preserve">a-Realizar un levantamiento de requerimientos y elaborar una matriz de requerimientos a desarrollar en la aplicación, incluyendo requerimientos funcionales y no funcionales. </w:t>
      </w:r>
      <w:r w:rsidRPr="001226C1">
        <w:rPr>
          <w:rFonts w:ascii="Arial" w:hAnsi="Arial" w:cs="Arial"/>
          <w:color w:val="0000FF"/>
          <w:u w:val="single"/>
        </w:rPr>
        <w:t xml:space="preserve">Se anexa el documento de Análisis de requerimientos preliminares para dar una idea de lo </w:t>
      </w:r>
      <w:r w:rsidRPr="001226C1">
        <w:rPr>
          <w:rFonts w:ascii="Arial" w:hAnsi="Arial" w:cs="Arial"/>
          <w:color w:val="0000FF"/>
          <w:u w:val="single"/>
        </w:rPr>
        <w:lastRenderedPageBreak/>
        <w:t>que se desea desarrollar.</w:t>
      </w:r>
    </w:p>
    <w:p w:rsidR="00B62412" w:rsidRDefault="00B62412" w:rsidP="00B62412">
      <w:pPr>
        <w:pStyle w:val="Prrafodelista"/>
        <w:tabs>
          <w:tab w:val="left" w:pos="284"/>
        </w:tabs>
        <w:ind w:left="142"/>
        <w:jc w:val="both"/>
        <w:rPr>
          <w:rFonts w:ascii="Arial" w:hAnsi="Arial" w:cs="Arial"/>
          <w:b/>
          <w:sz w:val="24"/>
        </w:rPr>
      </w:pPr>
    </w:p>
    <w:p w:rsidR="00B62412" w:rsidRDefault="00B62412" w:rsidP="00B62412">
      <w:pPr>
        <w:pStyle w:val="Prrafodelista"/>
        <w:numPr>
          <w:ilvl w:val="0"/>
          <w:numId w:val="24"/>
        </w:numPr>
        <w:tabs>
          <w:tab w:val="left" w:pos="284"/>
        </w:tabs>
        <w:ind w:left="142" w:hanging="142"/>
        <w:jc w:val="both"/>
        <w:rPr>
          <w:rFonts w:ascii="Arial" w:hAnsi="Arial" w:cs="Arial"/>
          <w:b/>
          <w:sz w:val="24"/>
        </w:rPr>
      </w:pPr>
      <w:r w:rsidRPr="00B21629">
        <w:rPr>
          <w:rFonts w:ascii="Arial" w:hAnsi="Arial" w:cs="Arial"/>
          <w:b/>
          <w:sz w:val="24"/>
        </w:rPr>
        <w:t xml:space="preserve">Realizar el diseño de la aplicación Web. </w:t>
      </w:r>
    </w:p>
    <w:p w:rsidR="00B62412" w:rsidRDefault="00B62412" w:rsidP="00B62412">
      <w:pPr>
        <w:tabs>
          <w:tab w:val="left" w:pos="284"/>
        </w:tabs>
        <w:jc w:val="both"/>
        <w:rPr>
          <w:rFonts w:ascii="Arial" w:hAnsi="Arial" w:cs="Arial"/>
          <w:b/>
        </w:rPr>
      </w:pPr>
      <w:commentRangeStart w:id="111"/>
      <w:r w:rsidRPr="001226C1">
        <w:rPr>
          <w:rFonts w:ascii="Arial" w:hAnsi="Arial" w:cs="Arial"/>
          <w:b/>
        </w:rPr>
        <w:t>Trabajo a realizar:</w:t>
      </w:r>
      <w:commentRangeEnd w:id="111"/>
      <w:r w:rsidR="0036575C">
        <w:rPr>
          <w:rStyle w:val="Refdecomentario"/>
        </w:rPr>
        <w:commentReference w:id="111"/>
      </w:r>
    </w:p>
    <w:p w:rsidR="00B62412" w:rsidRDefault="00B62412" w:rsidP="00B62412">
      <w:pPr>
        <w:pStyle w:val="normal0"/>
        <w:numPr>
          <w:ilvl w:val="0"/>
          <w:numId w:val="6"/>
        </w:numPr>
        <w:spacing w:after="0" w:line="360" w:lineRule="auto"/>
        <w:ind w:left="284"/>
        <w:contextualSpacing/>
        <w:jc w:val="both"/>
        <w:rPr>
          <w:rFonts w:ascii="Arial" w:eastAsia="Arial" w:hAnsi="Arial" w:cs="Arial"/>
          <w:sz w:val="24"/>
          <w:szCs w:val="24"/>
        </w:rPr>
      </w:pPr>
      <w:r>
        <w:rPr>
          <w:rFonts w:ascii="Arial" w:eastAsia="Arial" w:hAnsi="Arial" w:cs="Arial"/>
          <w:color w:val="FF0000"/>
          <w:sz w:val="24"/>
          <w:szCs w:val="24"/>
        </w:rPr>
        <w:t>E</w:t>
      </w:r>
      <w:r w:rsidRPr="00E352A3">
        <w:rPr>
          <w:rFonts w:ascii="Arial" w:eastAsia="Arial" w:hAnsi="Arial" w:cs="Arial"/>
          <w:color w:val="FF0000"/>
          <w:sz w:val="24"/>
          <w:szCs w:val="24"/>
        </w:rPr>
        <w:t>studiar posibles soluciones desde un punto de vista web</w:t>
      </w:r>
      <w:r>
        <w:rPr>
          <w:rFonts w:ascii="Arial" w:eastAsia="Arial" w:hAnsi="Arial" w:cs="Arial"/>
          <w:color w:val="FF0000"/>
          <w:sz w:val="24"/>
          <w:szCs w:val="24"/>
        </w:rPr>
        <w:t xml:space="preserve"> que pemitan solventar los inconvenientes descritos en el planteamiento del problema</w:t>
      </w:r>
    </w:p>
    <w:p w:rsidR="00B62412" w:rsidRPr="00E352A3" w:rsidRDefault="00B62412" w:rsidP="00B62412">
      <w:pPr>
        <w:pStyle w:val="normal0"/>
        <w:numPr>
          <w:ilvl w:val="0"/>
          <w:numId w:val="6"/>
        </w:numPr>
        <w:spacing w:after="0" w:line="360" w:lineRule="auto"/>
        <w:ind w:left="284"/>
        <w:contextualSpacing/>
        <w:jc w:val="both"/>
        <w:rPr>
          <w:rFonts w:ascii="Arial" w:eastAsia="Arial" w:hAnsi="Arial" w:cs="Arial"/>
          <w:sz w:val="24"/>
          <w:szCs w:val="24"/>
        </w:rPr>
      </w:pPr>
      <w:r w:rsidRPr="00E352A3">
        <w:rPr>
          <w:rFonts w:ascii="Arial" w:eastAsia="Arial" w:hAnsi="Arial" w:cs="Arial"/>
          <w:sz w:val="24"/>
          <w:szCs w:val="24"/>
        </w:rPr>
        <w:t>Realizar procedimientos flexibles y configurables para que puedan adaptarse a cualquier empresa que requiera contratación de personal, sin importar su escala y complejidad.</w:t>
      </w:r>
    </w:p>
    <w:p w:rsidR="00B62412" w:rsidRPr="001226C1" w:rsidRDefault="00B62412" w:rsidP="00B62412">
      <w:pPr>
        <w:jc w:val="both"/>
        <w:rPr>
          <w:rFonts w:ascii="Arial" w:hAnsi="Arial" w:cs="Arial"/>
        </w:rPr>
      </w:pPr>
      <w:r w:rsidRPr="001226C1">
        <w:rPr>
          <w:rFonts w:ascii="Arial" w:hAnsi="Arial" w:cs="Arial"/>
        </w:rPr>
        <w:t>a- Elaborar Diagrama de casos de uso, diagrama de clases, diagrama de secuencia, el modelo de datos de la aplicación, diccionario de datos, e interfaces prototipo de la aplicación Web.</w:t>
      </w:r>
    </w:p>
    <w:p w:rsidR="00B62412" w:rsidRPr="001226C1" w:rsidRDefault="00B62412" w:rsidP="00B62412">
      <w:pPr>
        <w:jc w:val="both"/>
        <w:rPr>
          <w:rFonts w:ascii="Arial" w:hAnsi="Arial" w:cs="Arial"/>
        </w:rPr>
      </w:pPr>
      <w:r>
        <w:rPr>
          <w:rFonts w:ascii="Arial" w:hAnsi="Arial" w:cs="Arial"/>
        </w:rPr>
        <w:t>b</w:t>
      </w:r>
      <w:r w:rsidRPr="001226C1">
        <w:rPr>
          <w:rFonts w:ascii="Arial" w:hAnsi="Arial" w:cs="Arial"/>
        </w:rPr>
        <w:t>- Definir la arquitectura para el desarrollo de la aplicación Web, incluyendo los diversos módulos de la aplicación.</w:t>
      </w:r>
    </w:p>
    <w:p w:rsidR="00B62412" w:rsidRPr="00044332" w:rsidRDefault="00B62412" w:rsidP="00B62412">
      <w:pPr>
        <w:tabs>
          <w:tab w:val="left" w:pos="284"/>
        </w:tabs>
        <w:jc w:val="both"/>
        <w:rPr>
          <w:rFonts w:ascii="Arial" w:hAnsi="Arial" w:cs="Arial"/>
          <w:b/>
          <w:sz w:val="24"/>
        </w:rPr>
      </w:pPr>
      <w:r>
        <w:rPr>
          <w:rFonts w:ascii="Arial" w:hAnsi="Arial" w:cs="Arial"/>
          <w:b/>
          <w:sz w:val="24"/>
        </w:rPr>
        <w:t xml:space="preserve">4 </w:t>
      </w:r>
      <w:r w:rsidRPr="00044332">
        <w:rPr>
          <w:rFonts w:ascii="Arial" w:hAnsi="Arial" w:cs="Arial"/>
          <w:b/>
          <w:sz w:val="24"/>
        </w:rPr>
        <w:t>Definir los componentes de la aplicación Web que serán configurables o parametrizables de forma detallada.</w:t>
      </w:r>
    </w:p>
    <w:p w:rsidR="00B62412" w:rsidRDefault="00B62412" w:rsidP="00B62412">
      <w:pPr>
        <w:jc w:val="both"/>
        <w:rPr>
          <w:rFonts w:ascii="Arial" w:hAnsi="Arial" w:cs="Arial"/>
          <w:b/>
          <w:sz w:val="24"/>
        </w:rPr>
      </w:pPr>
      <w:commentRangeStart w:id="112"/>
      <w:r>
        <w:rPr>
          <w:rFonts w:ascii="Arial" w:hAnsi="Arial" w:cs="Arial"/>
          <w:b/>
          <w:sz w:val="24"/>
        </w:rPr>
        <w:t>Trabajo a realizar</w:t>
      </w:r>
      <w:commentRangeEnd w:id="112"/>
      <w:r w:rsidR="0036575C">
        <w:rPr>
          <w:rStyle w:val="Refdecomentario"/>
        </w:rPr>
        <w:commentReference w:id="112"/>
      </w:r>
    </w:p>
    <w:p w:rsidR="00B62412" w:rsidRPr="00CC5EBB" w:rsidRDefault="00B62412" w:rsidP="00B62412">
      <w:pPr>
        <w:pStyle w:val="Prrafodelista"/>
        <w:numPr>
          <w:ilvl w:val="0"/>
          <w:numId w:val="25"/>
        </w:numPr>
        <w:ind w:left="142" w:hanging="142"/>
        <w:jc w:val="both"/>
        <w:rPr>
          <w:rFonts w:ascii="Arial" w:hAnsi="Arial" w:cs="Arial"/>
        </w:rPr>
      </w:pPr>
      <w:r w:rsidRPr="00CC5EBB">
        <w:rPr>
          <w:rFonts w:ascii="Arial" w:hAnsi="Arial" w:cs="Arial"/>
        </w:rPr>
        <w:t>Definir los módulos y funcionalidades de la aplicación de acuerdo a lo levantado en el objetivo anterior</w:t>
      </w:r>
    </w:p>
    <w:p w:rsidR="00B62412" w:rsidRPr="00CC5EBB" w:rsidRDefault="00B62412" w:rsidP="00B62412">
      <w:pPr>
        <w:pStyle w:val="Prrafodelista"/>
        <w:numPr>
          <w:ilvl w:val="0"/>
          <w:numId w:val="25"/>
        </w:numPr>
        <w:ind w:left="142" w:hanging="142"/>
        <w:jc w:val="both"/>
        <w:rPr>
          <w:rFonts w:ascii="Arial" w:hAnsi="Arial" w:cs="Arial"/>
        </w:rPr>
      </w:pPr>
      <w:r w:rsidRPr="00CC5EBB">
        <w:rPr>
          <w:rFonts w:ascii="Arial" w:hAnsi="Arial" w:cs="Arial"/>
        </w:rPr>
        <w:t xml:space="preserve">Definir qué se va a poder administrar, configurar o parametrizar de forma detallada, cómo lo van a parametrizar o administrar, </w:t>
      </w:r>
      <w:r>
        <w:rPr>
          <w:rFonts w:ascii="Arial" w:hAnsi="Arial" w:cs="Arial"/>
        </w:rPr>
        <w:t xml:space="preserve">como va a funcionar esto, </w:t>
      </w:r>
      <w:r w:rsidRPr="00CC5EBB">
        <w:rPr>
          <w:rFonts w:ascii="Arial" w:hAnsi="Arial" w:cs="Arial"/>
        </w:rPr>
        <w:t>identificando los flujos de trabajo de manera</w:t>
      </w:r>
      <w:r>
        <w:rPr>
          <w:rFonts w:ascii="Arial" w:hAnsi="Arial" w:cs="Arial"/>
        </w:rPr>
        <w:t xml:space="preserve"> clara y sencilla</w:t>
      </w:r>
      <w:r w:rsidRPr="00CC5EBB">
        <w:rPr>
          <w:rFonts w:ascii="Arial" w:hAnsi="Arial" w:cs="Arial"/>
        </w:rPr>
        <w:t xml:space="preserve"> </w:t>
      </w:r>
    </w:p>
    <w:p w:rsidR="00B62412" w:rsidRPr="00CC5EBB" w:rsidRDefault="00B62412" w:rsidP="00B62412">
      <w:pPr>
        <w:pStyle w:val="Prrafodelista"/>
        <w:numPr>
          <w:ilvl w:val="0"/>
          <w:numId w:val="25"/>
        </w:numPr>
        <w:ind w:left="142" w:hanging="142"/>
        <w:jc w:val="both"/>
        <w:rPr>
          <w:rFonts w:ascii="Arial" w:hAnsi="Arial" w:cs="Arial"/>
        </w:rPr>
      </w:pPr>
      <w:r w:rsidRPr="00CC5EBB">
        <w:rPr>
          <w:rFonts w:ascii="Arial" w:hAnsi="Arial" w:cs="Arial"/>
        </w:rPr>
        <w:t>Seleccionar las tecnologías a utilizar para el desarrollo de las aplicaciones.</w:t>
      </w:r>
    </w:p>
    <w:p w:rsidR="00B62412" w:rsidRPr="00120A38" w:rsidRDefault="00B62412" w:rsidP="00B62412">
      <w:pPr>
        <w:pStyle w:val="Prrafodelista"/>
        <w:numPr>
          <w:ilvl w:val="0"/>
          <w:numId w:val="25"/>
        </w:numPr>
        <w:ind w:left="142" w:hanging="142"/>
        <w:jc w:val="both"/>
        <w:rPr>
          <w:rFonts w:ascii="Arial" w:hAnsi="Arial" w:cs="Arial"/>
        </w:rPr>
      </w:pPr>
      <w:r w:rsidRPr="00120A38">
        <w:rPr>
          <w:rFonts w:ascii="Arial" w:hAnsi="Arial" w:cs="Arial"/>
        </w:rPr>
        <w:t>Definir un cronograma de trabajo para llevar a cabo el trabajo mencionado.</w:t>
      </w:r>
    </w:p>
    <w:p w:rsidR="00B62412" w:rsidRPr="00120A38" w:rsidRDefault="00B62412" w:rsidP="00B62412">
      <w:pPr>
        <w:jc w:val="both"/>
        <w:rPr>
          <w:rFonts w:ascii="Arial" w:hAnsi="Arial" w:cs="Arial"/>
          <w:b/>
          <w:color w:val="FF0000"/>
          <w:sz w:val="24"/>
        </w:rPr>
      </w:pPr>
      <w:r w:rsidRPr="00120A38">
        <w:rPr>
          <w:rFonts w:ascii="Arial" w:hAnsi="Arial" w:cs="Arial"/>
          <w:b/>
          <w:color w:val="FF0000"/>
          <w:sz w:val="24"/>
        </w:rPr>
        <w:t xml:space="preserve">Deben tener </w:t>
      </w:r>
      <w:r>
        <w:rPr>
          <w:rFonts w:ascii="Arial" w:hAnsi="Arial" w:cs="Arial"/>
          <w:b/>
          <w:color w:val="FF0000"/>
          <w:sz w:val="24"/>
        </w:rPr>
        <w:t xml:space="preserve">muy </w:t>
      </w:r>
      <w:r w:rsidRPr="00120A38">
        <w:rPr>
          <w:rFonts w:ascii="Arial" w:hAnsi="Arial" w:cs="Arial"/>
          <w:b/>
          <w:color w:val="FF0000"/>
          <w:sz w:val="24"/>
        </w:rPr>
        <w:t xml:space="preserve">claro que se va a administrar, como lo van a administrar, </w:t>
      </w:r>
      <w:r>
        <w:rPr>
          <w:rFonts w:ascii="Arial" w:hAnsi="Arial" w:cs="Arial"/>
          <w:b/>
          <w:color w:val="FF0000"/>
          <w:sz w:val="24"/>
        </w:rPr>
        <w:t>y lo demás que he mencionado en este punto, porque es el eje central o la razón de ser del Trabajo Especial de Grado.</w:t>
      </w:r>
    </w:p>
    <w:p w:rsidR="00B62412" w:rsidRPr="001226C1" w:rsidRDefault="00B62412" w:rsidP="00B62412">
      <w:pPr>
        <w:tabs>
          <w:tab w:val="left" w:pos="284"/>
        </w:tabs>
        <w:jc w:val="both"/>
        <w:rPr>
          <w:rFonts w:ascii="Arial" w:hAnsi="Arial" w:cs="Arial"/>
          <w:b/>
          <w:sz w:val="24"/>
        </w:rPr>
      </w:pPr>
    </w:p>
    <w:p w:rsidR="00B62412" w:rsidRDefault="00B62412" w:rsidP="00B62412">
      <w:pPr>
        <w:pStyle w:val="Prrafodelista"/>
        <w:numPr>
          <w:ilvl w:val="0"/>
          <w:numId w:val="24"/>
        </w:numPr>
        <w:tabs>
          <w:tab w:val="left" w:pos="284"/>
        </w:tabs>
        <w:ind w:left="142" w:hanging="142"/>
        <w:jc w:val="both"/>
        <w:rPr>
          <w:rFonts w:ascii="Arial" w:hAnsi="Arial" w:cs="Arial"/>
          <w:b/>
          <w:sz w:val="24"/>
        </w:rPr>
      </w:pPr>
      <w:r w:rsidRPr="00B21629">
        <w:rPr>
          <w:rFonts w:ascii="Arial" w:hAnsi="Arial" w:cs="Arial"/>
          <w:b/>
          <w:sz w:val="24"/>
        </w:rPr>
        <w:t>Desarrollar la aplicación Web</w:t>
      </w:r>
    </w:p>
    <w:p w:rsidR="00B62412" w:rsidRPr="001226C1" w:rsidRDefault="00B62412" w:rsidP="00B62412">
      <w:pPr>
        <w:jc w:val="both"/>
        <w:rPr>
          <w:rFonts w:ascii="Arial" w:hAnsi="Arial" w:cs="Arial"/>
          <w:b/>
        </w:rPr>
      </w:pPr>
      <w:commentRangeStart w:id="113"/>
      <w:r w:rsidRPr="001226C1">
        <w:rPr>
          <w:rFonts w:ascii="Arial" w:hAnsi="Arial" w:cs="Arial"/>
          <w:b/>
        </w:rPr>
        <w:t>Trabajo a realizar</w:t>
      </w:r>
      <w:commentRangeEnd w:id="113"/>
      <w:r w:rsidR="0036575C">
        <w:rPr>
          <w:rStyle w:val="Refdecomentario"/>
        </w:rPr>
        <w:commentReference w:id="113"/>
      </w:r>
    </w:p>
    <w:p w:rsidR="00B62412" w:rsidRPr="001226C1" w:rsidRDefault="00B62412" w:rsidP="00B62412">
      <w:pPr>
        <w:jc w:val="both"/>
        <w:rPr>
          <w:rFonts w:ascii="Arial" w:hAnsi="Arial" w:cs="Arial"/>
        </w:rPr>
      </w:pPr>
      <w:r w:rsidRPr="001226C1">
        <w:rPr>
          <w:rFonts w:ascii="Arial" w:hAnsi="Arial" w:cs="Arial"/>
        </w:rPr>
        <w:t>a- Desarrollar los requerimientos de la aplicación Web, utilizando las mejores prácticas de programación, incluyendo documentación de código y uso de patrones de diseño, y técnicas d</w:t>
      </w:r>
      <w:r>
        <w:rPr>
          <w:rFonts w:ascii="Arial" w:hAnsi="Arial" w:cs="Arial"/>
        </w:rPr>
        <w:t xml:space="preserve">e Interacción-Humano Computador, que contribuyan a agilizar los procesos de </w:t>
      </w:r>
      <w:r>
        <w:rPr>
          <w:rFonts w:ascii="Arial" w:hAnsi="Arial" w:cs="Arial"/>
        </w:rPr>
        <w:lastRenderedPageBreak/>
        <w:t>reclutamiento y selección de personal</w:t>
      </w:r>
    </w:p>
    <w:p w:rsidR="00B62412" w:rsidRPr="001226C1" w:rsidRDefault="00B62412" w:rsidP="00B62412">
      <w:pPr>
        <w:tabs>
          <w:tab w:val="left" w:pos="284"/>
        </w:tabs>
        <w:jc w:val="both"/>
        <w:rPr>
          <w:rFonts w:ascii="Arial" w:hAnsi="Arial" w:cs="Arial"/>
          <w:b/>
          <w:sz w:val="24"/>
        </w:rPr>
      </w:pPr>
    </w:p>
    <w:p w:rsidR="00B62412" w:rsidRPr="001226C1" w:rsidRDefault="00B62412" w:rsidP="00B62412">
      <w:pPr>
        <w:pStyle w:val="Prrafodelista"/>
        <w:numPr>
          <w:ilvl w:val="0"/>
          <w:numId w:val="24"/>
        </w:numPr>
        <w:tabs>
          <w:tab w:val="left" w:pos="284"/>
        </w:tabs>
        <w:ind w:left="142" w:hanging="142"/>
        <w:jc w:val="both"/>
        <w:rPr>
          <w:rFonts w:ascii="Arial" w:hAnsi="Arial" w:cs="Arial"/>
          <w:b/>
          <w:sz w:val="24"/>
        </w:rPr>
      </w:pPr>
      <w:r w:rsidRPr="00B21629">
        <w:rPr>
          <w:rFonts w:ascii="Arial" w:hAnsi="Arial" w:cs="Arial"/>
          <w:b/>
        </w:rPr>
        <w:t>Realizar pruebas sobre la aplicación Web</w:t>
      </w:r>
    </w:p>
    <w:p w:rsidR="00B62412" w:rsidRPr="001226C1" w:rsidRDefault="00B62412" w:rsidP="00B62412">
      <w:pPr>
        <w:jc w:val="both"/>
        <w:rPr>
          <w:rFonts w:ascii="Arial" w:hAnsi="Arial" w:cs="Arial"/>
          <w:b/>
        </w:rPr>
      </w:pPr>
      <w:commentRangeStart w:id="114"/>
      <w:r w:rsidRPr="001226C1">
        <w:rPr>
          <w:rFonts w:ascii="Arial" w:hAnsi="Arial" w:cs="Arial"/>
          <w:b/>
        </w:rPr>
        <w:t>Trabajo a realizar</w:t>
      </w:r>
      <w:commentRangeEnd w:id="114"/>
      <w:r w:rsidR="0036575C">
        <w:rPr>
          <w:rStyle w:val="Refdecomentario"/>
        </w:rPr>
        <w:commentReference w:id="114"/>
      </w:r>
    </w:p>
    <w:p w:rsidR="00B62412" w:rsidRPr="001226C1" w:rsidRDefault="00B62412" w:rsidP="00B62412">
      <w:pPr>
        <w:jc w:val="both"/>
        <w:rPr>
          <w:rFonts w:ascii="Arial" w:hAnsi="Arial" w:cs="Arial"/>
        </w:rPr>
      </w:pPr>
      <w:r w:rsidRPr="001226C1">
        <w:rPr>
          <w:rFonts w:ascii="Arial" w:hAnsi="Arial" w:cs="Arial"/>
        </w:rPr>
        <w:t>a-Realizar pruebas sobre la aplicación utilizando TDD (Test Driven Development)</w:t>
      </w:r>
    </w:p>
    <w:p w:rsidR="00B62412" w:rsidRPr="001226C1" w:rsidRDefault="00B62412" w:rsidP="00B62412">
      <w:pPr>
        <w:jc w:val="both"/>
        <w:rPr>
          <w:rFonts w:ascii="Arial" w:hAnsi="Arial" w:cs="Arial"/>
        </w:rPr>
      </w:pPr>
      <w:r w:rsidRPr="001226C1">
        <w:rPr>
          <w:rFonts w:ascii="Arial" w:hAnsi="Arial" w:cs="Arial"/>
        </w:rPr>
        <w:t>b-Documentar el resultado de las pruebas obtenidas</w:t>
      </w:r>
    </w:p>
    <w:p w:rsidR="00B62412" w:rsidRPr="001226C1" w:rsidRDefault="00B62412" w:rsidP="00B62412">
      <w:pPr>
        <w:jc w:val="both"/>
        <w:rPr>
          <w:rFonts w:ascii="Arial" w:hAnsi="Arial" w:cs="Arial"/>
        </w:rPr>
      </w:pPr>
      <w:r w:rsidRPr="001226C1">
        <w:rPr>
          <w:rFonts w:ascii="Arial" w:hAnsi="Arial" w:cs="Arial"/>
        </w:rPr>
        <w:t>c-Generar lecciones aprendidas en relación al uso de TDD.</w:t>
      </w:r>
    </w:p>
    <w:p w:rsidR="00B62412" w:rsidRPr="001226C1" w:rsidRDefault="00B62412" w:rsidP="00B62412">
      <w:pPr>
        <w:pStyle w:val="Prrafodelista"/>
        <w:numPr>
          <w:ilvl w:val="0"/>
          <w:numId w:val="24"/>
        </w:numPr>
        <w:tabs>
          <w:tab w:val="left" w:pos="284"/>
        </w:tabs>
        <w:ind w:left="142" w:hanging="142"/>
        <w:jc w:val="both"/>
        <w:rPr>
          <w:rFonts w:ascii="Arial" w:hAnsi="Arial" w:cs="Arial"/>
          <w:b/>
          <w:sz w:val="24"/>
        </w:rPr>
      </w:pPr>
      <w:r w:rsidRPr="00B21629">
        <w:rPr>
          <w:rFonts w:ascii="Arial" w:hAnsi="Arial" w:cs="Arial"/>
          <w:b/>
        </w:rPr>
        <w:t>Elaborar los manuales de instalación y de uso de las aplicaciones</w:t>
      </w:r>
    </w:p>
    <w:p w:rsidR="00B62412" w:rsidRPr="001226C1" w:rsidRDefault="00B62412" w:rsidP="00B62412">
      <w:pPr>
        <w:jc w:val="both"/>
        <w:rPr>
          <w:rFonts w:ascii="Arial" w:hAnsi="Arial" w:cs="Arial"/>
          <w:b/>
        </w:rPr>
      </w:pPr>
      <w:commentRangeStart w:id="115"/>
      <w:r w:rsidRPr="001226C1">
        <w:rPr>
          <w:rFonts w:ascii="Arial" w:hAnsi="Arial" w:cs="Arial"/>
          <w:b/>
        </w:rPr>
        <w:t>Trabajo a realizar</w:t>
      </w:r>
      <w:commentRangeEnd w:id="115"/>
      <w:r w:rsidR="0036575C">
        <w:rPr>
          <w:rStyle w:val="Refdecomentario"/>
        </w:rPr>
        <w:commentReference w:id="115"/>
      </w:r>
    </w:p>
    <w:p w:rsidR="00B62412" w:rsidRPr="001226C1" w:rsidRDefault="00B62412" w:rsidP="00B62412">
      <w:pPr>
        <w:jc w:val="both"/>
        <w:rPr>
          <w:rFonts w:ascii="Arial" w:hAnsi="Arial" w:cs="Arial"/>
        </w:rPr>
      </w:pPr>
      <w:r w:rsidRPr="001226C1">
        <w:rPr>
          <w:rFonts w:ascii="Arial" w:hAnsi="Arial" w:cs="Arial"/>
        </w:rPr>
        <w:t>a- Elaborar un manual detallado de instalación de la aplicación Web</w:t>
      </w:r>
    </w:p>
    <w:p w:rsidR="00B62412" w:rsidRPr="001226C1" w:rsidRDefault="00B62412" w:rsidP="00B62412">
      <w:pPr>
        <w:jc w:val="both"/>
        <w:rPr>
          <w:rFonts w:ascii="Arial" w:hAnsi="Arial" w:cs="Arial"/>
        </w:rPr>
      </w:pPr>
      <w:r w:rsidRPr="001226C1">
        <w:rPr>
          <w:rFonts w:ascii="Arial" w:hAnsi="Arial" w:cs="Arial"/>
        </w:rPr>
        <w:t>b- Elaborar manual detallado que permita al usuario utilizar la aplicación Web</w:t>
      </w:r>
    </w:p>
    <w:p w:rsidR="00B62412" w:rsidRPr="001226C1" w:rsidRDefault="00B62412" w:rsidP="00B62412">
      <w:pPr>
        <w:tabs>
          <w:tab w:val="left" w:pos="284"/>
        </w:tabs>
        <w:jc w:val="both"/>
        <w:rPr>
          <w:rFonts w:ascii="Arial" w:hAnsi="Arial" w:cs="Arial"/>
          <w:b/>
          <w:sz w:val="24"/>
        </w:rPr>
      </w:pPr>
    </w:p>
    <w:p w:rsidR="00B62412" w:rsidRPr="00B21629" w:rsidRDefault="00B62412" w:rsidP="00B62412">
      <w:pPr>
        <w:pStyle w:val="Prrafodelista"/>
        <w:numPr>
          <w:ilvl w:val="0"/>
          <w:numId w:val="24"/>
        </w:numPr>
        <w:tabs>
          <w:tab w:val="left" w:pos="284"/>
        </w:tabs>
        <w:ind w:left="142" w:hanging="142"/>
        <w:jc w:val="both"/>
        <w:rPr>
          <w:rFonts w:ascii="Arial" w:hAnsi="Arial" w:cs="Arial"/>
          <w:b/>
          <w:sz w:val="24"/>
        </w:rPr>
      </w:pPr>
      <w:r w:rsidRPr="00B21629">
        <w:rPr>
          <w:rFonts w:ascii="Arial" w:hAnsi="Arial" w:cs="Arial"/>
          <w:b/>
        </w:rPr>
        <w:t>Realizar una demostración de uso de la aplicación</w:t>
      </w:r>
    </w:p>
    <w:p w:rsidR="00B62412" w:rsidRDefault="00B62412" w:rsidP="00B62412">
      <w:pPr>
        <w:pStyle w:val="normal0"/>
        <w:spacing w:after="0" w:line="360" w:lineRule="auto"/>
        <w:ind w:left="284"/>
        <w:contextualSpacing/>
        <w:jc w:val="both"/>
        <w:rPr>
          <w:rFonts w:ascii="Arial" w:eastAsia="Arial" w:hAnsi="Arial" w:cs="Arial"/>
          <w:sz w:val="24"/>
          <w:szCs w:val="24"/>
        </w:rPr>
      </w:pPr>
    </w:p>
    <w:p w:rsidR="00B62412" w:rsidRPr="001A69F2" w:rsidRDefault="00B62412" w:rsidP="00B62412">
      <w:pPr>
        <w:jc w:val="center"/>
        <w:rPr>
          <w:rFonts w:ascii="Arial" w:hAnsi="Arial" w:cs="Arial"/>
          <w:b/>
          <w:sz w:val="24"/>
        </w:rPr>
      </w:pPr>
      <w:commentRangeStart w:id="116"/>
      <w:commentRangeStart w:id="117"/>
      <w:r w:rsidRPr="001A69F2">
        <w:rPr>
          <w:rFonts w:ascii="Arial" w:hAnsi="Arial" w:cs="Arial"/>
          <w:b/>
          <w:sz w:val="24"/>
        </w:rPr>
        <w:t>Resumen de objetivos</w:t>
      </w:r>
      <w:commentRangeEnd w:id="117"/>
      <w:r w:rsidR="007762AB">
        <w:rPr>
          <w:rStyle w:val="Refdecomentario"/>
        </w:rPr>
        <w:commentReference w:id="117"/>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2"/>
        <w:gridCol w:w="5323"/>
      </w:tblGrid>
      <w:tr w:rsidR="00B62412" w:rsidTr="004D7C63">
        <w:tc>
          <w:tcPr>
            <w:tcW w:w="562" w:type="dxa"/>
            <w:shd w:val="clear" w:color="auto" w:fill="FF0000"/>
          </w:tcPr>
          <w:p w:rsidR="00B62412" w:rsidRDefault="00B62412" w:rsidP="004D7C63">
            <w:pPr>
              <w:jc w:val="both"/>
              <w:rPr>
                <w:rFonts w:ascii="Arial" w:hAnsi="Arial" w:cs="Arial"/>
                <w:b/>
                <w:color w:val="000000" w:themeColor="text1"/>
              </w:rPr>
            </w:pPr>
          </w:p>
        </w:tc>
        <w:tc>
          <w:tcPr>
            <w:tcW w:w="5323" w:type="dxa"/>
            <w:hideMark/>
          </w:tcPr>
          <w:p w:rsidR="00B62412" w:rsidRDefault="00B62412" w:rsidP="004D7C63">
            <w:pPr>
              <w:jc w:val="both"/>
              <w:rPr>
                <w:rFonts w:ascii="Arial" w:hAnsi="Arial" w:cs="Arial"/>
                <w:color w:val="000000" w:themeColor="text1"/>
                <w:sz w:val="20"/>
                <w:szCs w:val="20"/>
              </w:rPr>
            </w:pPr>
            <w:r>
              <w:rPr>
                <w:rFonts w:ascii="Arial" w:hAnsi="Arial" w:cs="Arial"/>
                <w:color w:val="000000" w:themeColor="text1"/>
                <w:sz w:val="20"/>
                <w:szCs w:val="20"/>
              </w:rPr>
              <w:t>Objetivo general</w:t>
            </w:r>
          </w:p>
        </w:tc>
      </w:tr>
      <w:tr w:rsidR="00B62412" w:rsidTr="004D7C63">
        <w:tc>
          <w:tcPr>
            <w:tcW w:w="562" w:type="dxa"/>
            <w:shd w:val="clear" w:color="auto" w:fill="0000FF"/>
          </w:tcPr>
          <w:p w:rsidR="00B62412" w:rsidRDefault="00B62412" w:rsidP="004D7C63">
            <w:pPr>
              <w:jc w:val="both"/>
              <w:rPr>
                <w:rFonts w:ascii="Arial" w:hAnsi="Arial" w:cs="Arial"/>
                <w:b/>
                <w:color w:val="000000" w:themeColor="text1"/>
              </w:rPr>
            </w:pPr>
          </w:p>
        </w:tc>
        <w:tc>
          <w:tcPr>
            <w:tcW w:w="5323" w:type="dxa"/>
            <w:hideMark/>
          </w:tcPr>
          <w:p w:rsidR="00B62412" w:rsidRDefault="00B62412" w:rsidP="004D7C63">
            <w:pPr>
              <w:jc w:val="both"/>
              <w:rPr>
                <w:rFonts w:ascii="Arial" w:hAnsi="Arial" w:cs="Arial"/>
                <w:color w:val="000000" w:themeColor="text1"/>
                <w:sz w:val="20"/>
                <w:szCs w:val="20"/>
              </w:rPr>
            </w:pPr>
            <w:r>
              <w:rPr>
                <w:rFonts w:ascii="Arial" w:hAnsi="Arial" w:cs="Arial"/>
                <w:color w:val="000000" w:themeColor="text1"/>
                <w:sz w:val="20"/>
                <w:szCs w:val="20"/>
              </w:rPr>
              <w:t>Objetivos específicos</w:t>
            </w:r>
          </w:p>
        </w:tc>
      </w:tr>
      <w:tr w:rsidR="00B62412" w:rsidTr="004D7C63">
        <w:tc>
          <w:tcPr>
            <w:tcW w:w="562" w:type="dxa"/>
            <w:shd w:val="clear" w:color="auto" w:fill="66FF99"/>
          </w:tcPr>
          <w:p w:rsidR="00B62412" w:rsidRDefault="00B62412" w:rsidP="004D7C63">
            <w:pPr>
              <w:jc w:val="both"/>
              <w:rPr>
                <w:rFonts w:ascii="Arial" w:hAnsi="Arial" w:cs="Arial"/>
                <w:b/>
                <w:color w:val="000000" w:themeColor="text1"/>
              </w:rPr>
            </w:pPr>
          </w:p>
        </w:tc>
        <w:tc>
          <w:tcPr>
            <w:tcW w:w="5323" w:type="dxa"/>
            <w:hideMark/>
          </w:tcPr>
          <w:p w:rsidR="00B62412" w:rsidRDefault="00B62412" w:rsidP="004D7C63">
            <w:pPr>
              <w:jc w:val="both"/>
              <w:rPr>
                <w:rFonts w:ascii="Arial" w:hAnsi="Arial" w:cs="Arial"/>
                <w:color w:val="000000" w:themeColor="text1"/>
                <w:sz w:val="20"/>
                <w:szCs w:val="20"/>
              </w:rPr>
            </w:pPr>
            <w:r>
              <w:rPr>
                <w:rFonts w:ascii="Arial" w:hAnsi="Arial" w:cs="Arial"/>
                <w:color w:val="000000" w:themeColor="text1"/>
                <w:sz w:val="20"/>
                <w:szCs w:val="20"/>
              </w:rPr>
              <w:t>Actividades a realizar</w:t>
            </w:r>
          </w:p>
        </w:tc>
      </w:tr>
    </w:tbl>
    <w:p w:rsidR="00B62412" w:rsidRDefault="00B62412" w:rsidP="00B62412">
      <w:bookmarkStart w:id="118" w:name="_GoBack"/>
      <w:commentRangeEnd w:id="116"/>
      <w:r>
        <w:rPr>
          <w:rStyle w:val="Refdecomentario"/>
        </w:rPr>
        <w:lastRenderedPageBreak/>
        <w:commentReference w:id="116"/>
      </w:r>
      <w:commentRangeStart w:id="119"/>
      <w:r w:rsidRPr="00122CDD">
        <w:rPr>
          <w:noProof/>
        </w:rPr>
        <w:drawing>
          <wp:inline distT="0" distB="0" distL="0" distR="0">
            <wp:extent cx="5601970" cy="352552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1970" cy="3525520"/>
                    </a:xfrm>
                    <a:prstGeom prst="rect">
                      <a:avLst/>
                    </a:prstGeom>
                    <a:noFill/>
                    <a:ln>
                      <a:noFill/>
                    </a:ln>
                  </pic:spPr>
                </pic:pic>
              </a:graphicData>
            </a:graphic>
          </wp:inline>
        </w:drawing>
      </w:r>
      <w:bookmarkEnd w:id="118"/>
      <w:commentRangeEnd w:id="119"/>
      <w:r w:rsidR="007762AB">
        <w:rPr>
          <w:rStyle w:val="Refdecomentario"/>
        </w:rPr>
        <w:commentReference w:id="119"/>
      </w:r>
    </w:p>
    <w:p w:rsidR="00320C2E" w:rsidRDefault="00320C2E" w:rsidP="00E168AC">
      <w:pPr>
        <w:pStyle w:val="normal0"/>
        <w:spacing w:after="0" w:line="360" w:lineRule="auto"/>
        <w:rPr>
          <w:rFonts w:ascii="Arial" w:eastAsia="Arial" w:hAnsi="Arial" w:cs="Arial"/>
          <w:b/>
          <w:sz w:val="24"/>
          <w:szCs w:val="24"/>
        </w:rPr>
      </w:pPr>
    </w:p>
    <w:p w:rsidR="00B62412" w:rsidRDefault="004D7C63" w:rsidP="00B62412">
      <w:pPr>
        <w:pStyle w:val="normal0"/>
        <w:keepNext/>
        <w:keepLines/>
        <w:spacing w:before="200" w:after="0"/>
        <w:rPr>
          <w:rFonts w:ascii="Arial" w:eastAsia="Arial" w:hAnsi="Arial" w:cs="Arial"/>
          <w:b/>
          <w:sz w:val="24"/>
          <w:szCs w:val="24"/>
        </w:rPr>
      </w:pPr>
      <w:r>
        <w:rPr>
          <w:rFonts w:ascii="Arial" w:eastAsia="Arial" w:hAnsi="Arial" w:cs="Arial"/>
          <w:b/>
          <w:sz w:val="24"/>
          <w:szCs w:val="24"/>
        </w:rPr>
        <w:t xml:space="preserve">4.6 </w:t>
      </w:r>
      <w:r w:rsidR="00B62412" w:rsidRPr="00E352A3">
        <w:rPr>
          <w:rFonts w:ascii="Arial" w:eastAsia="Arial" w:hAnsi="Arial" w:cs="Arial"/>
          <w:b/>
          <w:sz w:val="24"/>
          <w:szCs w:val="24"/>
        </w:rPr>
        <w:t>Alcances y Limitaciones</w:t>
      </w:r>
    </w:p>
    <w:p w:rsidR="00B62412" w:rsidRDefault="00B62412" w:rsidP="00B62412">
      <w:pPr>
        <w:pStyle w:val="normal0"/>
        <w:spacing w:after="0" w:line="360" w:lineRule="auto"/>
        <w:jc w:val="both"/>
        <w:rPr>
          <w:rFonts w:ascii="Arial" w:eastAsia="Arial" w:hAnsi="Arial" w:cs="Arial"/>
          <w:sz w:val="24"/>
          <w:szCs w:val="24"/>
        </w:rPr>
      </w:pPr>
    </w:p>
    <w:p w:rsidR="00B62412" w:rsidRPr="001809C9" w:rsidRDefault="00B62412" w:rsidP="00B62412">
      <w:pPr>
        <w:pStyle w:val="normal0"/>
        <w:spacing w:after="0" w:line="360" w:lineRule="auto"/>
        <w:jc w:val="both"/>
        <w:rPr>
          <w:rFonts w:ascii="Arial" w:eastAsia="Arial" w:hAnsi="Arial" w:cs="Arial"/>
          <w:sz w:val="24"/>
          <w:szCs w:val="24"/>
        </w:rPr>
      </w:pPr>
      <w:r w:rsidRPr="001809C9">
        <w:rPr>
          <w:rFonts w:ascii="Arial" w:eastAsia="Arial" w:hAnsi="Arial" w:cs="Arial"/>
          <w:sz w:val="24"/>
          <w:szCs w:val="24"/>
        </w:rPr>
        <w:t>El trabajo a realizar y las limitaciones que los autores consideran que se pueden encontrar en dicha investigación, son las siguientes:</w:t>
      </w:r>
    </w:p>
    <w:p w:rsidR="00B62412" w:rsidRDefault="00B62412" w:rsidP="00B62412">
      <w:pPr>
        <w:pStyle w:val="normal0"/>
        <w:spacing w:after="0" w:line="360" w:lineRule="auto"/>
        <w:jc w:val="both"/>
        <w:rPr>
          <w:rFonts w:ascii="Arial" w:eastAsia="Arial" w:hAnsi="Arial" w:cs="Arial"/>
          <w:b/>
          <w:sz w:val="24"/>
          <w:szCs w:val="24"/>
        </w:rPr>
      </w:pPr>
    </w:p>
    <w:p w:rsidR="00B62412" w:rsidRPr="00E352A3" w:rsidRDefault="004D7C63" w:rsidP="00B62412">
      <w:pPr>
        <w:pStyle w:val="normal0"/>
        <w:spacing w:after="0" w:line="360" w:lineRule="auto"/>
        <w:jc w:val="both"/>
        <w:rPr>
          <w:rFonts w:ascii="Arial" w:eastAsia="Arial" w:hAnsi="Arial" w:cs="Arial"/>
          <w:b/>
          <w:sz w:val="24"/>
          <w:szCs w:val="24"/>
        </w:rPr>
      </w:pPr>
      <w:r>
        <w:rPr>
          <w:rFonts w:ascii="Arial" w:eastAsia="Arial" w:hAnsi="Arial" w:cs="Arial"/>
          <w:b/>
          <w:sz w:val="24"/>
          <w:szCs w:val="24"/>
        </w:rPr>
        <w:t xml:space="preserve">4.6.1 </w:t>
      </w:r>
      <w:r w:rsidR="00B62412" w:rsidRPr="00E352A3">
        <w:rPr>
          <w:rFonts w:ascii="Arial" w:eastAsia="Arial" w:hAnsi="Arial" w:cs="Arial"/>
          <w:b/>
          <w:sz w:val="24"/>
          <w:szCs w:val="24"/>
        </w:rPr>
        <w:t>Alcance</w:t>
      </w:r>
    </w:p>
    <w:p w:rsidR="00B62412" w:rsidRPr="00E352A3" w:rsidRDefault="00B62412" w:rsidP="00B62412">
      <w:pPr>
        <w:pStyle w:val="normal0"/>
        <w:spacing w:after="0" w:line="360" w:lineRule="auto"/>
        <w:jc w:val="both"/>
        <w:rPr>
          <w:rFonts w:ascii="Arial" w:eastAsia="Arial" w:hAnsi="Arial" w:cs="Arial"/>
          <w:sz w:val="24"/>
          <w:szCs w:val="24"/>
        </w:rPr>
      </w:pPr>
      <w:r w:rsidRPr="00B303E9">
        <w:rPr>
          <w:rFonts w:ascii="Arial" w:eastAsia="Arial" w:hAnsi="Arial" w:cs="Arial"/>
          <w:sz w:val="24"/>
          <w:szCs w:val="24"/>
          <w:highlight w:val="yellow"/>
        </w:rPr>
        <w:t xml:space="preserve">El </w:t>
      </w:r>
      <w:r>
        <w:rPr>
          <w:rFonts w:ascii="Arial" w:eastAsia="Arial" w:hAnsi="Arial" w:cs="Arial"/>
          <w:sz w:val="24"/>
          <w:szCs w:val="24"/>
          <w:highlight w:val="yellow"/>
        </w:rPr>
        <w:t>presente estudio</w:t>
      </w:r>
      <w:r w:rsidRPr="00B303E9">
        <w:rPr>
          <w:rFonts w:ascii="Arial" w:eastAsia="Arial" w:hAnsi="Arial" w:cs="Arial"/>
          <w:sz w:val="24"/>
          <w:szCs w:val="24"/>
          <w:highlight w:val="yellow"/>
        </w:rPr>
        <w:t xml:space="preserve"> tiene como alcance crear una aplicación web que permite a los usuarios de una determinada empresa, realizar la búsqueda de oportunidades laborales y postularse, pasar por una serie de procedimientos que los ayuden a encontrar soluciones a sus necesidades.</w:t>
      </w:r>
    </w:p>
    <w:p w:rsidR="00B62412" w:rsidRDefault="00B62412" w:rsidP="00B62412">
      <w:pPr>
        <w:pStyle w:val="normal0"/>
        <w:spacing w:after="0" w:line="360" w:lineRule="auto"/>
        <w:jc w:val="both"/>
        <w:rPr>
          <w:rFonts w:ascii="Arial" w:eastAsia="Arial" w:hAnsi="Arial" w:cs="Arial"/>
          <w:sz w:val="24"/>
          <w:szCs w:val="24"/>
        </w:rPr>
      </w:pPr>
    </w:p>
    <w:p w:rsidR="00B62412" w:rsidRPr="00E352A3" w:rsidRDefault="00B62412" w:rsidP="00B62412">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B62412" w:rsidRDefault="00B62412" w:rsidP="00B62412">
      <w:pPr>
        <w:pStyle w:val="normal0"/>
        <w:spacing w:after="0" w:line="360" w:lineRule="auto"/>
        <w:jc w:val="both"/>
        <w:rPr>
          <w:rFonts w:ascii="Arial" w:eastAsia="Arial" w:hAnsi="Arial" w:cs="Arial"/>
          <w:sz w:val="24"/>
          <w:szCs w:val="24"/>
        </w:rPr>
      </w:pPr>
    </w:p>
    <w:p w:rsidR="00B62412" w:rsidRPr="00E352A3" w:rsidRDefault="00B62412" w:rsidP="00B62412">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Cabe destacar que se analizaran diferentes métodos comunes de reclutamiento, es imposible abarcar todas las prácticas ya que existen métodos tan es</w:t>
      </w:r>
      <w:r>
        <w:rPr>
          <w:rFonts w:ascii="Arial" w:eastAsia="Arial" w:hAnsi="Arial" w:cs="Arial"/>
          <w:sz w:val="24"/>
          <w:szCs w:val="24"/>
        </w:rPr>
        <w:t xml:space="preserve">pecíficos de ciertas empresas, </w:t>
      </w:r>
      <w:r w:rsidRPr="00E352A3">
        <w:rPr>
          <w:rFonts w:ascii="Arial" w:eastAsia="Arial" w:hAnsi="Arial" w:cs="Arial"/>
          <w:sz w:val="24"/>
          <w:szCs w:val="24"/>
        </w:rPr>
        <w:t xml:space="preserve">o que usan combinaciones de técnicas tan ligeramente intercambiables que no vale la pena estudiarlas.  </w:t>
      </w:r>
    </w:p>
    <w:p w:rsidR="00B62412" w:rsidRDefault="00B62412" w:rsidP="00B62412">
      <w:pPr>
        <w:pStyle w:val="normal0"/>
        <w:spacing w:after="0" w:line="360" w:lineRule="auto"/>
        <w:jc w:val="both"/>
        <w:rPr>
          <w:rFonts w:ascii="Arial" w:eastAsia="Arial" w:hAnsi="Arial" w:cs="Arial"/>
          <w:b/>
          <w:sz w:val="24"/>
          <w:szCs w:val="24"/>
        </w:rPr>
      </w:pPr>
    </w:p>
    <w:p w:rsidR="00B62412" w:rsidRPr="00E352A3" w:rsidRDefault="004D7C63" w:rsidP="00B62412">
      <w:pPr>
        <w:pStyle w:val="normal0"/>
        <w:spacing w:after="0" w:line="360" w:lineRule="auto"/>
        <w:jc w:val="both"/>
        <w:rPr>
          <w:rFonts w:ascii="Arial" w:eastAsia="Arial" w:hAnsi="Arial" w:cs="Arial"/>
          <w:b/>
          <w:sz w:val="24"/>
          <w:szCs w:val="24"/>
        </w:rPr>
      </w:pPr>
      <w:r>
        <w:rPr>
          <w:rFonts w:ascii="Arial" w:eastAsia="Arial" w:hAnsi="Arial" w:cs="Arial"/>
          <w:b/>
          <w:sz w:val="24"/>
          <w:szCs w:val="24"/>
        </w:rPr>
        <w:t xml:space="preserve">4.6.2 </w:t>
      </w:r>
      <w:r w:rsidR="00B62412">
        <w:rPr>
          <w:rFonts w:ascii="Arial" w:eastAsia="Arial" w:hAnsi="Arial" w:cs="Arial"/>
          <w:b/>
          <w:sz w:val="24"/>
          <w:szCs w:val="24"/>
        </w:rPr>
        <w:t>Limitaciones</w:t>
      </w:r>
    </w:p>
    <w:p w:rsidR="00B62412" w:rsidRDefault="00B62412" w:rsidP="00B62412">
      <w:pPr>
        <w:pStyle w:val="Ttulo1"/>
        <w:spacing w:before="0" w:line="360" w:lineRule="auto"/>
        <w:jc w:val="both"/>
        <w:rPr>
          <w:rFonts w:ascii="Arial" w:eastAsia="Arial" w:hAnsi="Arial" w:cs="Arial"/>
          <w:sz w:val="24"/>
          <w:szCs w:val="24"/>
        </w:rPr>
      </w:pPr>
      <w:commentRangeStart w:id="120"/>
      <w:r w:rsidRPr="001A1800">
        <w:rPr>
          <w:rFonts w:ascii="Arial" w:hAnsi="Arial" w:cs="Arial"/>
          <w:b w:val="0"/>
          <w:color w:val="000000"/>
          <w:sz w:val="24"/>
          <w:szCs w:val="24"/>
        </w:rPr>
        <w:t>El presente tra</w:t>
      </w:r>
      <w:r>
        <w:rPr>
          <w:rFonts w:ascii="Arial" w:hAnsi="Arial" w:cs="Arial"/>
          <w:b w:val="0"/>
          <w:color w:val="000000"/>
          <w:sz w:val="24"/>
          <w:szCs w:val="24"/>
        </w:rPr>
        <w:t xml:space="preserve">bajo especial de grado se </w:t>
      </w:r>
      <w:r w:rsidRPr="00043733">
        <w:rPr>
          <w:rFonts w:ascii="Arial" w:hAnsi="Arial" w:cs="Arial"/>
          <w:b w:val="0"/>
          <w:color w:val="000000"/>
          <w:sz w:val="24"/>
          <w:szCs w:val="24"/>
          <w:highlight w:val="yellow"/>
        </w:rPr>
        <w:t>limit</w:t>
      </w:r>
      <w:r>
        <w:rPr>
          <w:rFonts w:ascii="Arial" w:hAnsi="Arial" w:cs="Arial"/>
          <w:b w:val="0"/>
          <w:color w:val="000000"/>
          <w:sz w:val="24"/>
          <w:szCs w:val="24"/>
          <w:highlight w:val="yellow"/>
        </w:rPr>
        <w:t>a</w:t>
      </w:r>
      <w:r>
        <w:rPr>
          <w:rFonts w:ascii="Arial" w:hAnsi="Arial" w:cs="Arial"/>
          <w:b w:val="0"/>
          <w:color w:val="000000"/>
          <w:sz w:val="24"/>
          <w:szCs w:val="24"/>
        </w:rPr>
        <w:t xml:space="preserve"> a la creación de una aplicación web que presenta una solución genérica, que sea utilizable y  configurable  por una empresa determinada, para agilizar los procesos de reclutamiento, evaluación, selección y contratación de personal; y para proporcionar flexibilidad y comodidad para las personas que deciden postularse a las vacantes planteadas por dichas empresas.</w:t>
      </w:r>
    </w:p>
    <w:p w:rsidR="00B62412" w:rsidRDefault="00B62412" w:rsidP="00B62412">
      <w:pPr>
        <w:pStyle w:val="normal0"/>
        <w:spacing w:after="0" w:line="360" w:lineRule="auto"/>
        <w:jc w:val="both"/>
        <w:rPr>
          <w:rFonts w:ascii="Arial" w:eastAsia="Arial" w:hAnsi="Arial" w:cs="Arial"/>
          <w:sz w:val="24"/>
          <w:szCs w:val="24"/>
        </w:rPr>
      </w:pPr>
    </w:p>
    <w:p w:rsidR="00B62412" w:rsidRPr="00B303E9" w:rsidRDefault="00B62412" w:rsidP="00B62412">
      <w:pPr>
        <w:pStyle w:val="normal0"/>
        <w:spacing w:after="0" w:line="360" w:lineRule="auto"/>
        <w:jc w:val="both"/>
        <w:rPr>
          <w:rFonts w:ascii="Arial" w:eastAsia="Arial" w:hAnsi="Arial" w:cs="Arial"/>
          <w:sz w:val="24"/>
          <w:szCs w:val="24"/>
        </w:rPr>
      </w:pPr>
      <w:r w:rsidRPr="00B303E9">
        <w:rPr>
          <w:rFonts w:ascii="Arial" w:eastAsia="Arial" w:hAnsi="Arial" w:cs="Arial"/>
          <w:sz w:val="24"/>
          <w:szCs w:val="24"/>
        </w:rPr>
        <w:t xml:space="preserve">Entre las limitaciones que podrían afectar la calidad </w:t>
      </w:r>
      <w:r>
        <w:rPr>
          <w:rFonts w:ascii="Arial" w:eastAsia="Arial" w:hAnsi="Arial" w:cs="Arial"/>
          <w:sz w:val="24"/>
          <w:szCs w:val="24"/>
        </w:rPr>
        <w:t xml:space="preserve">de la información obtenida para proceder a elaborar el diseño, el desarrollo y utilización de la aplicación Web, </w:t>
      </w:r>
      <w:r w:rsidRPr="00B303E9">
        <w:rPr>
          <w:rFonts w:ascii="Arial" w:eastAsia="Arial" w:hAnsi="Arial" w:cs="Arial"/>
          <w:sz w:val="24"/>
          <w:szCs w:val="24"/>
        </w:rPr>
        <w:t>se mencionan las siguientes</w:t>
      </w:r>
      <w:r>
        <w:rPr>
          <w:rFonts w:ascii="Arial" w:eastAsia="Arial" w:hAnsi="Arial" w:cs="Arial"/>
          <w:sz w:val="24"/>
          <w:szCs w:val="24"/>
        </w:rPr>
        <w:t>:</w:t>
      </w:r>
    </w:p>
    <w:p w:rsidR="00B62412" w:rsidRDefault="00B62412" w:rsidP="00B62412">
      <w:pPr>
        <w:pStyle w:val="normal0"/>
        <w:spacing w:after="0" w:line="360" w:lineRule="auto"/>
        <w:jc w:val="both"/>
        <w:rPr>
          <w:rFonts w:ascii="Arial" w:eastAsia="Arial" w:hAnsi="Arial" w:cs="Arial"/>
          <w:b/>
          <w:sz w:val="24"/>
          <w:szCs w:val="24"/>
        </w:rPr>
      </w:pPr>
    </w:p>
    <w:p w:rsidR="00B62412" w:rsidRDefault="00B62412" w:rsidP="00B62412">
      <w:pPr>
        <w:pStyle w:val="normal0"/>
        <w:spacing w:after="0" w:line="360" w:lineRule="auto"/>
        <w:jc w:val="both"/>
        <w:rPr>
          <w:rFonts w:ascii="Arial" w:eastAsia="Arial" w:hAnsi="Arial" w:cs="Arial"/>
          <w:sz w:val="24"/>
          <w:szCs w:val="24"/>
        </w:rPr>
      </w:pPr>
      <w:r>
        <w:rPr>
          <w:rFonts w:ascii="Arial" w:eastAsia="Arial" w:hAnsi="Arial" w:cs="Arial"/>
          <w:b/>
          <w:sz w:val="24"/>
          <w:szCs w:val="24"/>
        </w:rPr>
        <w:t xml:space="preserve">Factores culturales o sociales: </w:t>
      </w:r>
      <w:r w:rsidRPr="00680464">
        <w:rPr>
          <w:rFonts w:ascii="Arial" w:eastAsia="Arial" w:hAnsi="Arial" w:cs="Arial"/>
          <w:sz w:val="24"/>
          <w:szCs w:val="24"/>
        </w:rPr>
        <w:t>Pueden</w:t>
      </w:r>
      <w:r w:rsidRPr="00B303E9">
        <w:rPr>
          <w:rFonts w:ascii="Arial" w:eastAsia="Arial" w:hAnsi="Arial" w:cs="Arial"/>
          <w:sz w:val="24"/>
          <w:szCs w:val="24"/>
        </w:rPr>
        <w:t xml:space="preserve"> darse casos en que la aplicación pueda que no satisfaga las necesidades organizacionales, </w:t>
      </w:r>
      <w:r>
        <w:rPr>
          <w:rFonts w:ascii="Arial" w:eastAsia="Arial" w:hAnsi="Arial" w:cs="Arial"/>
          <w:sz w:val="24"/>
          <w:szCs w:val="24"/>
        </w:rPr>
        <w:t>porque existen ciertas vacantes que requieren la aplicación de pruebas de tipo presencial en cada una de las etapas del proceso de evaluación y selección de personal, como el caso del personal que labora en las embajadas, que en algunos casos son sometidos a exámenes de drogas, y al polígrafo, para determinar la veracidad de sus respuestas a lo largo de cada una de las etapa del proceso de selección.</w:t>
      </w:r>
    </w:p>
    <w:p w:rsidR="00B62412" w:rsidRDefault="00B62412" w:rsidP="00B62412">
      <w:pPr>
        <w:pStyle w:val="normal0"/>
        <w:spacing w:after="0" w:line="360" w:lineRule="auto"/>
        <w:jc w:val="both"/>
        <w:rPr>
          <w:rFonts w:ascii="Arial" w:eastAsia="Arial" w:hAnsi="Arial" w:cs="Arial"/>
          <w:b/>
          <w:sz w:val="24"/>
          <w:szCs w:val="24"/>
        </w:rPr>
      </w:pPr>
      <w:r>
        <w:rPr>
          <w:rFonts w:ascii="Arial" w:eastAsia="Arial" w:hAnsi="Arial" w:cs="Arial"/>
          <w:sz w:val="24"/>
          <w:szCs w:val="24"/>
        </w:rPr>
        <w:t xml:space="preserve">Entre otros de los factores pueden mencionarse la preferencia de algunas empresas de mantener </w:t>
      </w:r>
      <w:r w:rsidRPr="00B303E9">
        <w:rPr>
          <w:rFonts w:ascii="Arial" w:eastAsia="Arial" w:hAnsi="Arial" w:cs="Arial"/>
          <w:sz w:val="24"/>
          <w:szCs w:val="24"/>
        </w:rPr>
        <w:t>un contacto cara a cara con los potenci</w:t>
      </w:r>
      <w:r>
        <w:rPr>
          <w:rFonts w:ascii="Arial" w:eastAsia="Arial" w:hAnsi="Arial" w:cs="Arial"/>
          <w:sz w:val="24"/>
          <w:szCs w:val="24"/>
        </w:rPr>
        <w:t>ales candidatos, resistencia</w:t>
      </w:r>
      <w:r w:rsidRPr="00B303E9">
        <w:rPr>
          <w:rFonts w:ascii="Arial" w:eastAsia="Arial" w:hAnsi="Arial" w:cs="Arial"/>
          <w:sz w:val="24"/>
          <w:szCs w:val="24"/>
        </w:rPr>
        <w:t xml:space="preserve"> al cambio, </w:t>
      </w:r>
      <w:r>
        <w:rPr>
          <w:rFonts w:ascii="Arial" w:eastAsia="Arial" w:hAnsi="Arial" w:cs="Arial"/>
          <w:sz w:val="24"/>
          <w:szCs w:val="24"/>
        </w:rPr>
        <w:t>entre otras.</w:t>
      </w:r>
    </w:p>
    <w:commentRangeEnd w:id="120"/>
    <w:p w:rsidR="00B62412" w:rsidRDefault="00B62412" w:rsidP="00B62412">
      <w:pPr>
        <w:pStyle w:val="normal0"/>
        <w:spacing w:after="0" w:line="360" w:lineRule="auto"/>
        <w:jc w:val="both"/>
        <w:rPr>
          <w:rFonts w:ascii="Arial" w:eastAsia="Arial" w:hAnsi="Arial" w:cs="Arial"/>
          <w:sz w:val="24"/>
          <w:szCs w:val="24"/>
        </w:rPr>
      </w:pPr>
      <w:r>
        <w:rPr>
          <w:rStyle w:val="Refdecomentario"/>
        </w:rPr>
        <w:commentReference w:id="120"/>
      </w:r>
      <w:commentRangeStart w:id="121"/>
      <w:r>
        <w:rPr>
          <w:rFonts w:ascii="Arial" w:eastAsia="Arial" w:hAnsi="Arial" w:cs="Arial"/>
          <w:b/>
          <w:sz w:val="24"/>
          <w:szCs w:val="24"/>
        </w:rPr>
        <w:t>F</w:t>
      </w:r>
      <w:r w:rsidRPr="00E352A3">
        <w:rPr>
          <w:rFonts w:ascii="Arial" w:eastAsia="Arial" w:hAnsi="Arial" w:cs="Arial"/>
          <w:b/>
          <w:sz w:val="24"/>
          <w:szCs w:val="24"/>
        </w:rPr>
        <w:t>alta de instrumentos para mediciones técnicas:</w:t>
      </w:r>
      <w:r>
        <w:rPr>
          <w:rFonts w:ascii="Arial" w:eastAsia="Arial" w:hAnsi="Arial" w:cs="Arial"/>
          <w:b/>
          <w:sz w:val="24"/>
          <w:szCs w:val="24"/>
        </w:rPr>
        <w:t xml:space="preserve"> </w:t>
      </w:r>
      <w:r w:rsidRPr="00E352A3">
        <w:rPr>
          <w:rFonts w:ascii="Arial" w:eastAsia="Arial" w:hAnsi="Arial" w:cs="Arial"/>
          <w:sz w:val="24"/>
          <w:szCs w:val="24"/>
        </w:rPr>
        <w:t xml:space="preserve">El comportamiento humano varía mucho entre individuo e individuo, </w:t>
      </w:r>
      <w:r>
        <w:rPr>
          <w:rFonts w:ascii="Arial" w:eastAsia="Arial" w:hAnsi="Arial" w:cs="Arial"/>
          <w:sz w:val="24"/>
          <w:szCs w:val="24"/>
        </w:rPr>
        <w:t xml:space="preserve">por lo que el </w:t>
      </w:r>
      <w:r w:rsidRPr="00E352A3">
        <w:rPr>
          <w:rFonts w:ascii="Arial" w:eastAsia="Arial" w:hAnsi="Arial" w:cs="Arial"/>
          <w:sz w:val="24"/>
          <w:szCs w:val="24"/>
        </w:rPr>
        <w:t xml:space="preserve">tomar conclusiones del estado emocional, nivel de frustración, y similares, es cuando poco, un reto nada </w:t>
      </w:r>
      <w:r w:rsidRPr="00E352A3">
        <w:rPr>
          <w:rFonts w:ascii="Arial" w:eastAsia="Arial" w:hAnsi="Arial" w:cs="Arial"/>
          <w:sz w:val="24"/>
          <w:szCs w:val="24"/>
        </w:rPr>
        <w:lastRenderedPageBreak/>
        <w:t xml:space="preserve">trivial, por lo tanto, la mayoría de los datos serán netamente basados en la interacción de las personas con la aplicación y es por ello que estos datos tienden a ser aproximados. </w:t>
      </w:r>
    </w:p>
    <w:p w:rsidR="00B62412" w:rsidRDefault="00B62412" w:rsidP="00B62412">
      <w:pPr>
        <w:pStyle w:val="normal0"/>
        <w:spacing w:after="0" w:line="360" w:lineRule="auto"/>
        <w:jc w:val="both"/>
        <w:rPr>
          <w:rFonts w:ascii="Arial" w:eastAsia="Arial" w:hAnsi="Arial" w:cs="Arial"/>
          <w:sz w:val="24"/>
          <w:szCs w:val="24"/>
        </w:rPr>
      </w:pPr>
      <w:r w:rsidRPr="00E352A3">
        <w:rPr>
          <w:rFonts w:ascii="Arial" w:eastAsia="Arial" w:hAnsi="Arial" w:cs="Arial"/>
          <w:b/>
          <w:sz w:val="24"/>
          <w:szCs w:val="24"/>
        </w:rPr>
        <w:t>Características de las muestras:</w:t>
      </w:r>
      <w:r>
        <w:rPr>
          <w:rFonts w:ascii="Arial" w:eastAsia="Arial" w:hAnsi="Arial" w:cs="Arial"/>
          <w:sz w:val="24"/>
          <w:szCs w:val="24"/>
        </w:rPr>
        <w:t xml:space="preserve"> </w:t>
      </w:r>
      <w:r w:rsidRPr="00E352A3">
        <w:rPr>
          <w:rFonts w:ascii="Arial" w:eastAsia="Arial" w:hAnsi="Arial" w:cs="Arial"/>
          <w:sz w:val="24"/>
          <w:szCs w:val="24"/>
        </w:rPr>
        <w:t xml:space="preserve">los instrumentos y metodos de recoleccion de datos sobre la aplicación y sus características, son por lo general, </w:t>
      </w:r>
      <w:r w:rsidRPr="00E352A3">
        <w:rPr>
          <w:rFonts w:ascii="Arial" w:eastAsia="Arial" w:hAnsi="Arial" w:cs="Arial"/>
          <w:color w:val="FF0000"/>
          <w:sz w:val="24"/>
          <w:szCs w:val="24"/>
        </w:rPr>
        <w:t>encuestas</w:t>
      </w:r>
      <w:r w:rsidRPr="00E352A3">
        <w:rPr>
          <w:rFonts w:ascii="Arial" w:eastAsia="Arial" w:hAnsi="Arial" w:cs="Arial"/>
          <w:sz w:val="24"/>
          <w:szCs w:val="24"/>
        </w:rPr>
        <w:t xml:space="preserve">, comentarios, sugerencias, </w:t>
      </w:r>
      <w:r w:rsidRPr="00E352A3">
        <w:rPr>
          <w:rFonts w:ascii="Arial" w:eastAsia="Arial" w:hAnsi="Arial" w:cs="Arial"/>
          <w:color w:val="FF0000"/>
          <w:sz w:val="24"/>
          <w:szCs w:val="24"/>
        </w:rPr>
        <w:t>cuestionarios</w:t>
      </w:r>
      <w:r w:rsidRPr="00E352A3">
        <w:rPr>
          <w:rFonts w:ascii="Arial" w:eastAsia="Arial" w:hAnsi="Arial" w:cs="Arial"/>
          <w:sz w:val="24"/>
          <w:szCs w:val="24"/>
        </w:rPr>
        <w:t>,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B62412" w:rsidRPr="00E352A3" w:rsidRDefault="00B62412" w:rsidP="00B62412">
      <w:pPr>
        <w:pStyle w:val="normal0"/>
        <w:spacing w:after="0" w:line="360" w:lineRule="auto"/>
        <w:jc w:val="both"/>
        <w:rPr>
          <w:rFonts w:ascii="Arial" w:eastAsia="Arial" w:hAnsi="Arial" w:cs="Arial"/>
          <w:b/>
          <w:sz w:val="24"/>
          <w:szCs w:val="24"/>
        </w:rPr>
      </w:pPr>
      <w:r w:rsidRPr="00E352A3">
        <w:rPr>
          <w:rFonts w:ascii="Arial" w:eastAsia="Arial" w:hAnsi="Arial" w:cs="Arial"/>
          <w:b/>
          <w:sz w:val="24"/>
          <w:szCs w:val="24"/>
        </w:rPr>
        <w:t>Sesgo del Sujeto:</w:t>
      </w:r>
      <w:r>
        <w:rPr>
          <w:rFonts w:ascii="Arial" w:eastAsia="Arial" w:hAnsi="Arial" w:cs="Arial"/>
          <w:b/>
          <w:sz w:val="24"/>
          <w:szCs w:val="24"/>
        </w:rPr>
        <w:t xml:space="preserve"> </w:t>
      </w:r>
      <w:r w:rsidRPr="00E352A3">
        <w:rPr>
          <w:rFonts w:ascii="Arial" w:eastAsia="Arial" w:hAnsi="Arial" w:cs="Arial"/>
          <w:sz w:val="24"/>
          <w:szCs w:val="24"/>
        </w:rPr>
        <w:t>las respuestas que se obtendrán de las encuestas o entrevistas, dependen del grado de conocimiento que tengan los sujetos, de sus opiniones y al ser estas preguntas muy puntuales, la información que obtendremos de ellas será muy discreta.</w:t>
      </w:r>
    </w:p>
    <w:p w:rsidR="00B62412" w:rsidRPr="00E352A3" w:rsidRDefault="00B62412" w:rsidP="00B62412">
      <w:pPr>
        <w:pStyle w:val="normal0"/>
        <w:keepNext/>
        <w:keepLines/>
        <w:spacing w:after="0" w:line="360" w:lineRule="auto"/>
        <w:jc w:val="both"/>
        <w:rPr>
          <w:rFonts w:ascii="Arial" w:eastAsia="Arial" w:hAnsi="Arial" w:cs="Arial"/>
          <w:b/>
          <w:sz w:val="24"/>
          <w:szCs w:val="24"/>
        </w:rPr>
      </w:pPr>
      <w:r w:rsidRPr="00E352A3">
        <w:rPr>
          <w:rFonts w:ascii="Arial" w:eastAsia="Arial" w:hAnsi="Arial" w:cs="Arial"/>
          <w:b/>
          <w:sz w:val="24"/>
          <w:szCs w:val="24"/>
        </w:rPr>
        <w:t>Disposición por parte de las personas en brindar información o limitaciones de tiempo en sus ocupaciones laborales para responder dichos instrumentos.</w:t>
      </w:r>
    </w:p>
    <w:p w:rsidR="00B62412" w:rsidRPr="00E352A3" w:rsidRDefault="00B62412" w:rsidP="00B62412">
      <w:pPr>
        <w:pStyle w:val="normal0"/>
        <w:tabs>
          <w:tab w:val="right" w:pos="9356"/>
        </w:tabs>
        <w:spacing w:after="0" w:line="360" w:lineRule="auto"/>
        <w:jc w:val="both"/>
        <w:rPr>
          <w:rFonts w:ascii="Arial" w:eastAsia="Arial" w:hAnsi="Arial" w:cs="Arial"/>
          <w:color w:val="A61C00"/>
          <w:sz w:val="24"/>
          <w:szCs w:val="24"/>
        </w:rPr>
      </w:pPr>
      <w:r w:rsidRPr="00E352A3">
        <w:rPr>
          <w:rFonts w:ascii="Arial" w:eastAsia="Arial" w:hAnsi="Arial" w:cs="Arial"/>
          <w:color w:val="A61C00"/>
          <w:sz w:val="24"/>
          <w:szCs w:val="24"/>
        </w:rPr>
        <w:t>(En este orden deberíamos desarrollar los puntos del capítulo 1)</w:t>
      </w:r>
      <w:r>
        <w:rPr>
          <w:rFonts w:ascii="Arial" w:eastAsia="Arial" w:hAnsi="Arial" w:cs="Arial"/>
          <w:color w:val="A61C00"/>
          <w:sz w:val="24"/>
          <w:szCs w:val="24"/>
        </w:rPr>
        <w:t xml:space="preserve"> </w:t>
      </w:r>
      <w:r w:rsidRPr="00E352A3">
        <w:rPr>
          <w:rFonts w:ascii="Arial" w:eastAsia="Arial" w:hAnsi="Arial" w:cs="Arial"/>
          <w:color w:val="A61C00"/>
          <w:sz w:val="24"/>
          <w:szCs w:val="24"/>
        </w:rPr>
        <w:t>(intentare colocar algo que limite estos puntos, cuando consiga un buen ejemplo)</w:t>
      </w:r>
    </w:p>
    <w:p w:rsidR="00B62412" w:rsidRDefault="00B62412" w:rsidP="00E168AC">
      <w:pPr>
        <w:pStyle w:val="normal0"/>
        <w:spacing w:after="0" w:line="360" w:lineRule="auto"/>
        <w:rPr>
          <w:rFonts w:ascii="Arial" w:eastAsia="Arial" w:hAnsi="Arial" w:cs="Arial"/>
          <w:b/>
          <w:sz w:val="24"/>
          <w:szCs w:val="24"/>
        </w:rPr>
      </w:pPr>
    </w:p>
    <w:commentRangeEnd w:id="121"/>
    <w:p w:rsidR="009845EA" w:rsidRDefault="007762AB" w:rsidP="00FB0F09">
      <w:pPr>
        <w:pStyle w:val="normal0"/>
        <w:spacing w:after="0" w:line="360" w:lineRule="auto"/>
        <w:rPr>
          <w:rFonts w:ascii="Arial" w:eastAsia="Arial" w:hAnsi="Arial" w:cs="Arial"/>
          <w:b/>
          <w:sz w:val="24"/>
          <w:szCs w:val="24"/>
        </w:rPr>
      </w:pPr>
      <w:r>
        <w:rPr>
          <w:rStyle w:val="Refdecomentario"/>
        </w:rPr>
        <w:commentReference w:id="121"/>
      </w:r>
      <w:r w:rsidR="00FB0F09">
        <w:rPr>
          <w:rFonts w:ascii="Arial" w:eastAsia="Arial" w:hAnsi="Arial" w:cs="Arial"/>
          <w:b/>
          <w:sz w:val="24"/>
          <w:szCs w:val="24"/>
        </w:rPr>
        <w:t xml:space="preserve">4.7 </w:t>
      </w:r>
      <w:r w:rsidR="009845EA" w:rsidRPr="00E168AC">
        <w:rPr>
          <w:rFonts w:ascii="Arial" w:eastAsia="Arial" w:hAnsi="Arial" w:cs="Arial"/>
          <w:b/>
          <w:sz w:val="24"/>
          <w:szCs w:val="24"/>
        </w:rPr>
        <w:t xml:space="preserve">Tecnologías propuestas </w:t>
      </w:r>
    </w:p>
    <w:p w:rsidR="00320C2E" w:rsidRPr="00B62412" w:rsidRDefault="00B62412" w:rsidP="00B62412">
      <w:pPr>
        <w:pStyle w:val="normal0"/>
        <w:spacing w:after="0" w:line="360" w:lineRule="auto"/>
        <w:jc w:val="both"/>
        <w:rPr>
          <w:rFonts w:ascii="Arial" w:eastAsia="Arial" w:hAnsi="Arial" w:cs="Arial"/>
          <w:sz w:val="24"/>
          <w:szCs w:val="24"/>
        </w:rPr>
      </w:pPr>
      <w:r w:rsidRPr="00B62412">
        <w:rPr>
          <w:rFonts w:ascii="Arial" w:eastAsia="Arial" w:hAnsi="Arial" w:cs="Arial"/>
          <w:sz w:val="24"/>
          <w:szCs w:val="24"/>
        </w:rPr>
        <w:t>En particular, los autores determinaron cuales serían las tecnologías a utilizar en la capa de presentación o front-end, y cuáles serían las tecnologías a utilizar para el desarrollo del núcleo de la aplicación, o back-end, descritas a continuación:</w:t>
      </w:r>
    </w:p>
    <w:p w:rsidR="00B62412" w:rsidRPr="00E168AC" w:rsidRDefault="00B62412" w:rsidP="00E168AC">
      <w:pPr>
        <w:pStyle w:val="normal0"/>
        <w:spacing w:after="0" w:line="360" w:lineRule="auto"/>
        <w:rPr>
          <w:rFonts w:ascii="Arial" w:eastAsia="Arial" w:hAnsi="Arial" w:cs="Arial"/>
          <w:b/>
          <w:sz w:val="24"/>
          <w:szCs w:val="24"/>
        </w:rPr>
      </w:pPr>
    </w:p>
    <w:p w:rsidR="009845EA" w:rsidRDefault="00FB0F09" w:rsidP="00320C2E">
      <w:pPr>
        <w:pStyle w:val="normal0"/>
        <w:tabs>
          <w:tab w:val="left" w:pos="567"/>
          <w:tab w:val="left" w:pos="993"/>
        </w:tabs>
        <w:spacing w:after="0" w:line="360" w:lineRule="auto"/>
        <w:rPr>
          <w:rFonts w:ascii="Arial" w:eastAsia="Arial" w:hAnsi="Arial" w:cs="Arial"/>
          <w:b/>
          <w:sz w:val="24"/>
          <w:szCs w:val="24"/>
        </w:rPr>
      </w:pPr>
      <w:r>
        <w:rPr>
          <w:rFonts w:ascii="Arial" w:eastAsia="Arial" w:hAnsi="Arial" w:cs="Arial"/>
          <w:b/>
          <w:sz w:val="24"/>
          <w:szCs w:val="24"/>
        </w:rPr>
        <w:t xml:space="preserve">4.7.1 </w:t>
      </w:r>
      <w:r w:rsidR="009845EA" w:rsidRPr="00CB0787">
        <w:rPr>
          <w:rFonts w:ascii="Arial" w:eastAsia="Arial" w:hAnsi="Arial" w:cs="Arial"/>
          <w:b/>
          <w:sz w:val="24"/>
          <w:szCs w:val="24"/>
        </w:rPr>
        <w:t>Tecnologías del lado del cliente (Capa de presentación)</w:t>
      </w:r>
    </w:p>
    <w:p w:rsidR="00737C88" w:rsidRPr="00737C88" w:rsidRDefault="00737C88" w:rsidP="00320C2E">
      <w:pPr>
        <w:pStyle w:val="normal0"/>
        <w:tabs>
          <w:tab w:val="left" w:pos="567"/>
          <w:tab w:val="left" w:pos="993"/>
        </w:tabs>
        <w:spacing w:after="0" w:line="360" w:lineRule="auto"/>
        <w:rPr>
          <w:rFonts w:ascii="Arial" w:eastAsia="Arial" w:hAnsi="Arial" w:cs="Arial"/>
          <w:color w:val="0000FF"/>
          <w:sz w:val="24"/>
          <w:szCs w:val="24"/>
        </w:rPr>
      </w:pPr>
      <w:r w:rsidRPr="00737C88">
        <w:rPr>
          <w:rFonts w:ascii="Arial" w:eastAsia="Arial" w:hAnsi="Arial" w:cs="Arial"/>
          <w:color w:val="0000FF"/>
          <w:sz w:val="24"/>
          <w:szCs w:val="24"/>
        </w:rPr>
        <w:t>ESTE ES EL TEXTO QUE TENÍAN USTEDES PARA ESTA PARTE</w:t>
      </w:r>
    </w:p>
    <w:p w:rsidR="00FB0F09" w:rsidRDefault="00CB0787" w:rsidP="00E168AC">
      <w:pPr>
        <w:pStyle w:val="normal0"/>
        <w:tabs>
          <w:tab w:val="left" w:pos="567"/>
          <w:tab w:val="left" w:pos="993"/>
        </w:tabs>
        <w:spacing w:after="0" w:line="360" w:lineRule="auto"/>
        <w:jc w:val="both"/>
        <w:rPr>
          <w:rFonts w:ascii="Arial" w:eastAsia="Arial" w:hAnsi="Arial" w:cs="Arial"/>
          <w:sz w:val="24"/>
          <w:szCs w:val="24"/>
        </w:rPr>
      </w:pPr>
      <w:r w:rsidRPr="00E352A3">
        <w:rPr>
          <w:rFonts w:ascii="Arial" w:eastAsia="Arial" w:hAnsi="Arial" w:cs="Arial"/>
          <w:sz w:val="24"/>
          <w:szCs w:val="24"/>
        </w:rPr>
        <w:t>Las tecnologías del lado del cliente son ejecutadas e interpretadas del lado del cliente en una aplicación web, es decir, en el navegador web. En muchos casos el buen funcionamiento de estas tecnologías va a depender del tipo de navegador web y de la versión de cada uno de ellos.</w:t>
      </w:r>
    </w:p>
    <w:p w:rsidR="00E168AC" w:rsidRDefault="00CB0787" w:rsidP="00E168AC">
      <w:pPr>
        <w:pStyle w:val="normal0"/>
        <w:tabs>
          <w:tab w:val="left" w:pos="567"/>
          <w:tab w:val="left" w:pos="993"/>
        </w:tabs>
        <w:spacing w:after="0" w:line="360" w:lineRule="auto"/>
        <w:jc w:val="both"/>
        <w:rPr>
          <w:rFonts w:ascii="Arial" w:eastAsia="Arial" w:hAnsi="Arial" w:cs="Arial"/>
          <w:sz w:val="24"/>
          <w:szCs w:val="24"/>
        </w:rPr>
      </w:pPr>
      <w:r w:rsidRPr="00E352A3">
        <w:rPr>
          <w:rFonts w:ascii="Arial" w:eastAsia="Arial" w:hAnsi="Arial" w:cs="Arial"/>
          <w:sz w:val="24"/>
          <w:szCs w:val="24"/>
        </w:rPr>
        <w:t xml:space="preserve">Por lo general estas tecnologías son utilizadas para mostrar información, darle </w:t>
      </w:r>
      <w:r w:rsidRPr="00E352A3">
        <w:rPr>
          <w:rFonts w:ascii="Arial" w:eastAsia="Arial" w:hAnsi="Arial" w:cs="Arial"/>
          <w:sz w:val="24"/>
          <w:szCs w:val="24"/>
        </w:rPr>
        <w:lastRenderedPageBreak/>
        <w:t>formato a dicha información, solicitar datos, etc. Entre las tecnologías que se explican a continuación están: el Lenguaje de Marcas de Hipertexto, Hojas de Estilo en Cascada, JavaScript y jQuery.</w:t>
      </w:r>
    </w:p>
    <w:p w:rsidR="009845EA" w:rsidRDefault="00CB0787" w:rsidP="00320C2E">
      <w:pPr>
        <w:pStyle w:val="normal0"/>
        <w:tabs>
          <w:tab w:val="left" w:pos="567"/>
          <w:tab w:val="left" w:pos="993"/>
        </w:tabs>
        <w:spacing w:after="0" w:line="360" w:lineRule="auto"/>
        <w:jc w:val="both"/>
        <w:rPr>
          <w:rFonts w:ascii="Arial" w:eastAsia="Arial" w:hAnsi="Arial" w:cs="Arial"/>
          <w:b/>
          <w:sz w:val="24"/>
          <w:szCs w:val="24"/>
        </w:rPr>
      </w:pPr>
      <w:r w:rsidRPr="00E352A3">
        <w:rPr>
          <w:rFonts w:ascii="Arial" w:eastAsia="Arial" w:hAnsi="Arial" w:cs="Arial"/>
          <w:sz w:val="24"/>
          <w:szCs w:val="24"/>
        </w:rPr>
        <w:br/>
      </w:r>
      <w:r w:rsidR="00FB0F09">
        <w:rPr>
          <w:rFonts w:ascii="Arial" w:eastAsia="Arial" w:hAnsi="Arial" w:cs="Arial"/>
          <w:b/>
          <w:sz w:val="24"/>
          <w:szCs w:val="24"/>
        </w:rPr>
        <w:t xml:space="preserve">4.7.1.1 </w:t>
      </w:r>
      <w:r w:rsidR="009845EA" w:rsidRPr="00E168AC">
        <w:rPr>
          <w:rFonts w:ascii="Arial" w:eastAsia="Arial" w:hAnsi="Arial" w:cs="Arial"/>
          <w:b/>
          <w:sz w:val="24"/>
          <w:szCs w:val="24"/>
        </w:rPr>
        <w:t>HTML 5</w:t>
      </w:r>
    </w:p>
    <w:p w:rsidR="00737C88" w:rsidRPr="00737C88" w:rsidRDefault="00737C88" w:rsidP="00737C88">
      <w:pPr>
        <w:pStyle w:val="normal0"/>
        <w:tabs>
          <w:tab w:val="left" w:pos="567"/>
          <w:tab w:val="left" w:pos="993"/>
        </w:tabs>
        <w:spacing w:after="0" w:line="360" w:lineRule="auto"/>
        <w:rPr>
          <w:rFonts w:ascii="Arial" w:eastAsia="Arial" w:hAnsi="Arial" w:cs="Arial"/>
          <w:color w:val="0000FF"/>
          <w:sz w:val="24"/>
          <w:szCs w:val="24"/>
        </w:rPr>
      </w:pPr>
      <w:r w:rsidRPr="00737C88">
        <w:rPr>
          <w:rFonts w:ascii="Arial" w:eastAsia="Arial" w:hAnsi="Arial" w:cs="Arial"/>
          <w:color w:val="0000FF"/>
          <w:sz w:val="24"/>
          <w:szCs w:val="24"/>
        </w:rPr>
        <w:t>ESTE ES EL TEXTO QUE TENÍAN USTEDES PARA ESTA PARTE</w:t>
      </w:r>
    </w:p>
    <w:p w:rsidR="00E168AC" w:rsidRPr="00E168AC" w:rsidRDefault="00CB0787" w:rsidP="00E168AC">
      <w:pPr>
        <w:pStyle w:val="normal0"/>
        <w:numPr>
          <w:ilvl w:val="0"/>
          <w:numId w:val="36"/>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b/>
          <w:sz w:val="24"/>
          <w:szCs w:val="24"/>
        </w:rPr>
        <w:t>Lenguaje de Marcas de Hipertexto</w:t>
      </w:r>
    </w:p>
    <w:p w:rsidR="00CB0787" w:rsidRPr="00E352A3" w:rsidRDefault="00CB0787" w:rsidP="00E168AC">
      <w:pPr>
        <w:pStyle w:val="normal0"/>
        <w:tabs>
          <w:tab w:val="left" w:pos="284"/>
        </w:tabs>
        <w:spacing w:after="0" w:line="360" w:lineRule="auto"/>
        <w:jc w:val="both"/>
        <w:rPr>
          <w:rFonts w:ascii="Arial" w:eastAsia="Arial" w:hAnsi="Arial" w:cs="Arial"/>
          <w:sz w:val="24"/>
          <w:szCs w:val="24"/>
        </w:rPr>
      </w:pPr>
      <w:r w:rsidRPr="00E352A3">
        <w:rPr>
          <w:rFonts w:ascii="Arial" w:eastAsia="Arial" w:hAnsi="Arial" w:cs="Arial"/>
          <w:sz w:val="24"/>
          <w:szCs w:val="24"/>
        </w:rPr>
        <w:t>El Lenguaje de Marcas de Hipertexto, mejor conocido como HTML (HiperText Markup Language), “es el lenguaje con el que se escriben las páginas web, haciendo uso de marcas (etiquetas) para describir la forma en la que deberían aparecer los textos y los gráficos en un navegador web”</w:t>
      </w:r>
      <w:commentRangeStart w:id="122"/>
      <w:r w:rsidRPr="00E352A3">
        <w:rPr>
          <w:rFonts w:ascii="Arial" w:eastAsia="Arial" w:hAnsi="Arial" w:cs="Arial"/>
          <w:sz w:val="24"/>
          <w:szCs w:val="24"/>
        </w:rPr>
        <w:t xml:space="preserve"> (EcuRed, 2012).</w:t>
      </w:r>
      <w:commentRangeEnd w:id="122"/>
      <w:r w:rsidRPr="00E352A3">
        <w:rPr>
          <w:rFonts w:ascii="Arial" w:hAnsi="Arial" w:cs="Arial"/>
        </w:rPr>
        <w:commentReference w:id="122"/>
      </w:r>
    </w:p>
    <w:p w:rsidR="00CB0787" w:rsidRPr="00E352A3" w:rsidRDefault="00CB0787" w:rsidP="00E168AC">
      <w:pPr>
        <w:pStyle w:val="normal0"/>
        <w:numPr>
          <w:ilvl w:val="0"/>
          <w:numId w:val="36"/>
        </w:numPr>
        <w:tabs>
          <w:tab w:val="left" w:pos="284"/>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br/>
        <w:t>HTML fue diseñado por el físico Tim Berners Lee en 1989, se publicó en un documento formal en 1991 y se convirtió en un estándar para el desarrollo de páginas web en 1995, ya que ofrece una estructura básica para la definición del contenido que por lo general se encuentra en una página web, como imágenes, texto, entre otros.</w:t>
      </w:r>
    </w:p>
    <w:p w:rsidR="00CB0787" w:rsidRPr="00E352A3" w:rsidRDefault="00CB0787" w:rsidP="00E168AC">
      <w:pPr>
        <w:pStyle w:val="normal0"/>
        <w:numPr>
          <w:ilvl w:val="0"/>
          <w:numId w:val="36"/>
        </w:numPr>
        <w:tabs>
          <w:tab w:val="left" w:pos="142"/>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br/>
        <w:t>A partir de 1996, la World Wide Web Consortium (W3C), que es la organización que define la mayoría de los estándares para el desarrollo web, se ha encargado de publicar constantes revisiones (HTML 3.2, HTML 4, HTML 4.01) de este estándar, ampliándolo y depurándolo con cada versión. HTML 5 fue la última revisión aprobada por esta organización, en el año 2014.</w:t>
      </w:r>
    </w:p>
    <w:p w:rsidR="00CB0787" w:rsidRPr="00E352A3" w:rsidRDefault="00CB0787" w:rsidP="00E168AC">
      <w:pPr>
        <w:pStyle w:val="normal0"/>
        <w:numPr>
          <w:ilvl w:val="0"/>
          <w:numId w:val="36"/>
        </w:numPr>
        <w:tabs>
          <w:tab w:val="left" w:pos="142"/>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br/>
        <w:t>HTML 5 establece una serie de nuevos elementos y atributos que reflejan el uso típico de los sitios web modernos. Incorpora nuevas etiquetas con mayor significado semántico, mejora la integración con las tecnologías de desarrollo web actual, permite desplegar objetos y animaciones en formato 3D (tridimensional), tiene un mejor soporte multimedia y ahorra la necesidad de tener que procesar medios de audio o video a través de complementos instalados en el navegador web.</w:t>
      </w:r>
      <w:r w:rsidRPr="00E352A3">
        <w:rPr>
          <w:rFonts w:ascii="Arial" w:eastAsia="Arial" w:hAnsi="Arial" w:cs="Arial"/>
          <w:sz w:val="24"/>
          <w:szCs w:val="24"/>
        </w:rPr>
        <w:br/>
      </w:r>
      <w:r w:rsidRPr="00E352A3">
        <w:rPr>
          <w:rFonts w:ascii="Arial" w:eastAsia="Arial" w:hAnsi="Arial" w:cs="Arial"/>
          <w:sz w:val="24"/>
          <w:szCs w:val="24"/>
        </w:rPr>
        <w:lastRenderedPageBreak/>
        <w:br/>
      </w:r>
      <w:r w:rsidRPr="00E352A3">
        <w:rPr>
          <w:rFonts w:ascii="Arial" w:eastAsia="Arial" w:hAnsi="Arial" w:cs="Arial"/>
          <w:b/>
          <w:sz w:val="24"/>
          <w:szCs w:val="24"/>
        </w:rPr>
        <w:t xml:space="preserve">En la Figura 5: </w:t>
      </w:r>
      <w:r w:rsidRPr="00E352A3">
        <w:rPr>
          <w:rFonts w:ascii="Arial" w:eastAsia="Arial" w:hAnsi="Arial" w:cs="Arial"/>
          <w:sz w:val="24"/>
          <w:szCs w:val="24"/>
        </w:rPr>
        <w:t>se muestran las principales diferencias entre las etiquetas de HTML 4.01 y HTML 5</w:t>
      </w:r>
    </w:p>
    <w:p w:rsidR="00CB0787" w:rsidRDefault="00CB0787" w:rsidP="00E168AC">
      <w:pPr>
        <w:pStyle w:val="normal0"/>
        <w:numPr>
          <w:ilvl w:val="0"/>
          <w:numId w:val="36"/>
        </w:numPr>
        <w:tabs>
          <w:tab w:val="left" w:pos="142"/>
        </w:tabs>
        <w:spacing w:after="0" w:line="360" w:lineRule="auto"/>
        <w:ind w:left="0" w:firstLine="0"/>
        <w:jc w:val="both"/>
        <w:rPr>
          <w:rFonts w:ascii="Arial" w:eastAsia="Arial" w:hAnsi="Arial" w:cs="Arial"/>
          <w:sz w:val="24"/>
          <w:szCs w:val="24"/>
        </w:rPr>
      </w:pPr>
      <w:r w:rsidRPr="00E352A3">
        <w:rPr>
          <w:rFonts w:ascii="Arial" w:eastAsia="Arial" w:hAnsi="Arial" w:cs="Arial"/>
          <w:sz w:val="24"/>
          <w:szCs w:val="24"/>
        </w:rPr>
        <w:t xml:space="preserve"> donde se puede observar que con HTML 5 se disminuye el uso de la etiqueta &lt;div&gt; (utilizada para definir un bloque de contenido), y se introducen etiquetas con mayor significado semántico para que la estructura de una página web sea más fácil de entender.</w:t>
      </w:r>
    </w:p>
    <w:p w:rsidR="00E168AC" w:rsidRPr="00E352A3" w:rsidRDefault="00E168AC" w:rsidP="00CB0787">
      <w:pPr>
        <w:pStyle w:val="normal0"/>
        <w:tabs>
          <w:tab w:val="left" w:pos="142"/>
        </w:tabs>
        <w:jc w:val="both"/>
        <w:rPr>
          <w:rFonts w:ascii="Arial" w:eastAsia="Arial" w:hAnsi="Arial" w:cs="Arial"/>
          <w:sz w:val="24"/>
          <w:szCs w:val="24"/>
        </w:rPr>
      </w:pPr>
    </w:p>
    <w:p w:rsidR="009845EA" w:rsidRPr="00CB0787" w:rsidRDefault="00FB0F09" w:rsidP="00E168AC">
      <w:pPr>
        <w:pStyle w:val="normal0"/>
        <w:tabs>
          <w:tab w:val="left" w:pos="567"/>
        </w:tabs>
        <w:spacing w:after="0" w:line="360" w:lineRule="auto"/>
        <w:jc w:val="both"/>
        <w:rPr>
          <w:rFonts w:ascii="Arial" w:eastAsia="Arial" w:hAnsi="Arial" w:cs="Arial"/>
          <w:b/>
          <w:sz w:val="24"/>
          <w:szCs w:val="24"/>
        </w:rPr>
      </w:pPr>
      <w:r>
        <w:rPr>
          <w:rFonts w:ascii="Arial" w:eastAsia="Arial" w:hAnsi="Arial" w:cs="Arial"/>
          <w:b/>
          <w:sz w:val="24"/>
          <w:szCs w:val="24"/>
        </w:rPr>
        <w:t>4.7</w:t>
      </w:r>
      <w:r w:rsidR="009845EA" w:rsidRPr="00CB0787">
        <w:rPr>
          <w:rFonts w:ascii="Arial" w:eastAsia="Arial" w:hAnsi="Arial" w:cs="Arial"/>
          <w:b/>
          <w:sz w:val="24"/>
          <w:szCs w:val="24"/>
        </w:rPr>
        <w:t>.1.2  CSS3</w:t>
      </w:r>
      <w:r w:rsidR="00E168AC">
        <w:rPr>
          <w:rFonts w:ascii="Arial" w:eastAsia="Arial" w:hAnsi="Arial" w:cs="Arial"/>
          <w:b/>
          <w:sz w:val="24"/>
          <w:szCs w:val="24"/>
        </w:rPr>
        <w:t xml:space="preserve"> </w:t>
      </w:r>
      <w:r w:rsidR="00E168AC" w:rsidRPr="00E168AC">
        <w:rPr>
          <w:rFonts w:ascii="Arial" w:eastAsia="Arial" w:hAnsi="Arial" w:cs="Arial"/>
          <w:b/>
          <w:color w:val="0000FF"/>
          <w:sz w:val="16"/>
          <w:szCs w:val="16"/>
        </w:rPr>
        <w:t>(punto que yo coloque, debajo te coloque lo que ustedes hicieron en relación al tema)</w:t>
      </w:r>
    </w:p>
    <w:p w:rsidR="00CB0787" w:rsidRDefault="00CB0787" w:rsidP="00E168AC">
      <w:pPr>
        <w:pStyle w:val="normal0"/>
        <w:spacing w:after="0" w:line="360" w:lineRule="auto"/>
        <w:jc w:val="both"/>
        <w:rPr>
          <w:rFonts w:ascii="Arial" w:eastAsia="Arial" w:hAnsi="Arial" w:cs="Arial"/>
          <w:b/>
          <w:sz w:val="24"/>
          <w:szCs w:val="24"/>
        </w:rPr>
      </w:pPr>
      <w:r w:rsidRPr="00E352A3">
        <w:rPr>
          <w:rFonts w:ascii="Arial" w:eastAsia="Arial" w:hAnsi="Arial" w:cs="Arial"/>
          <w:b/>
          <w:sz w:val="24"/>
          <w:szCs w:val="24"/>
        </w:rPr>
        <w:t>Hojas de Estilo en Cascada</w:t>
      </w:r>
    </w:p>
    <w:p w:rsidR="00CB0787" w:rsidRDefault="00CB0787"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 xml:space="preserve">Mientras que HTML permite definir la estructura una página web, las Hojas de Estilo en Cascada (Cascading Style Sheets - CSS) son las que ofrecen la posibilidad de definir las reglas y estilos de representación en diferentes dispositivos, ya sean pantallas de equipos de escritorio, portátiles, tabletas, celulares u otros dispositivos capaces de mostrar contenidos web </w:t>
      </w:r>
      <w:commentRangeStart w:id="123"/>
      <w:r w:rsidRPr="00E352A3">
        <w:rPr>
          <w:rFonts w:ascii="Arial" w:eastAsia="Arial" w:hAnsi="Arial" w:cs="Arial"/>
          <w:sz w:val="24"/>
          <w:szCs w:val="24"/>
        </w:rPr>
        <w:t>(De Luca Damián, 2010).</w:t>
      </w:r>
    </w:p>
    <w:commentRangeEnd w:id="123"/>
    <w:p w:rsidR="00CB0787" w:rsidRPr="00E352A3" w:rsidRDefault="00CB0787" w:rsidP="00E168AC">
      <w:pPr>
        <w:pStyle w:val="normal0"/>
        <w:spacing w:after="0" w:line="360" w:lineRule="auto"/>
        <w:jc w:val="both"/>
        <w:rPr>
          <w:rFonts w:ascii="Arial" w:eastAsia="Arial" w:hAnsi="Arial" w:cs="Arial"/>
          <w:sz w:val="24"/>
          <w:szCs w:val="24"/>
        </w:rPr>
      </w:pPr>
      <w:r w:rsidRPr="00E352A3">
        <w:rPr>
          <w:rFonts w:ascii="Arial" w:hAnsi="Arial" w:cs="Arial"/>
        </w:rPr>
        <w:commentReference w:id="123"/>
      </w:r>
      <w:r w:rsidRPr="00E352A3">
        <w:rPr>
          <w:rFonts w:ascii="Arial" w:eastAsia="Arial" w:hAnsi="Arial" w:cs="Arial"/>
          <w:sz w:val="24"/>
          <w:szCs w:val="24"/>
        </w:rPr>
        <w:t>CSS fue diseñado por Håkon Wium Lie y Bert Bos entre 1994 y 1995 y se convirtió en un estándar en 1996, con el nombre de CSS 1. Al igual que con HTML, la W3C se ha encargado de publicar constantes revisiones de este lenguaje, siendo la versión CSS 2.1 el estándar actual que ofrece gran compatibilidad con la mayoría de los navegadores web del mercado.</w:t>
      </w:r>
    </w:p>
    <w:p w:rsidR="00CB0787" w:rsidRPr="00E352A3" w:rsidRDefault="00CB0787" w:rsidP="00E168AC">
      <w:pPr>
        <w:pStyle w:val="normal0"/>
        <w:spacing w:after="0" w:line="360" w:lineRule="auto"/>
        <w:jc w:val="both"/>
        <w:rPr>
          <w:rFonts w:ascii="Arial" w:eastAsia="Arial" w:hAnsi="Arial" w:cs="Arial"/>
          <w:sz w:val="24"/>
          <w:szCs w:val="24"/>
        </w:rPr>
      </w:pPr>
      <w:r w:rsidRPr="00E352A3">
        <w:rPr>
          <w:rFonts w:ascii="Arial" w:eastAsia="Arial" w:hAnsi="Arial" w:cs="Arial"/>
          <w:sz w:val="24"/>
          <w:szCs w:val="24"/>
        </w:rPr>
        <w:t>En el año 2005 se comenzó a definir el sucesor de la versión CSS 2.1, al cual se lo conoce como CSS 3, pero actualmente sigue en desarrollo y sólo se han publicado algunos borradores. Esta versión a pesar de que aún no es compatible con todos los navegadores, ofrece una gran variedad de opciones muy importantes para las necesidades del diseño web actual, como funciones avanzadas de movimiento y transformación, opciones de bordes redondeados, sombras en textos y cajas, entre otras opciones, sin la necesidad de usar un editor gráfico</w:t>
      </w:r>
      <w:commentRangeStart w:id="124"/>
      <w:r w:rsidRPr="00E352A3">
        <w:rPr>
          <w:rFonts w:ascii="Arial" w:eastAsia="Arial" w:hAnsi="Arial" w:cs="Arial"/>
          <w:sz w:val="24"/>
          <w:szCs w:val="24"/>
        </w:rPr>
        <w:t xml:space="preserve"> (De Luca Damián, 2010).</w:t>
      </w:r>
      <w:commentRangeEnd w:id="124"/>
      <w:r w:rsidRPr="00E352A3">
        <w:rPr>
          <w:rFonts w:ascii="Arial" w:hAnsi="Arial" w:cs="Arial"/>
        </w:rPr>
        <w:commentReference w:id="124"/>
      </w:r>
    </w:p>
    <w:p w:rsidR="00CB0787" w:rsidRPr="00E352A3" w:rsidRDefault="00CB0787" w:rsidP="00E168AC">
      <w:pPr>
        <w:pStyle w:val="normal0"/>
        <w:spacing w:after="0" w:line="360" w:lineRule="auto"/>
        <w:rPr>
          <w:rFonts w:ascii="Arial" w:eastAsia="Arial" w:hAnsi="Arial" w:cs="Arial"/>
          <w:sz w:val="24"/>
          <w:szCs w:val="24"/>
        </w:rPr>
      </w:pPr>
      <w:r w:rsidRPr="00E352A3">
        <w:rPr>
          <w:rFonts w:ascii="Arial" w:eastAsia="Arial" w:hAnsi="Arial" w:cs="Arial"/>
          <w:sz w:val="24"/>
          <w:szCs w:val="24"/>
        </w:rPr>
        <w:t xml:space="preserve">La sintaxis del lenguaje CSS consta de elementos llamados reglas, las cuales se </w:t>
      </w:r>
      <w:r w:rsidRPr="00E352A3">
        <w:rPr>
          <w:rFonts w:ascii="Arial" w:eastAsia="Arial" w:hAnsi="Arial" w:cs="Arial"/>
          <w:sz w:val="24"/>
          <w:szCs w:val="24"/>
        </w:rPr>
        <w:lastRenderedPageBreak/>
        <w:t>dividen en selectores y declaraciones, donde el selector es el identificador al que se le quiere dar la declaración de un conjunto de propiedades con sus valores, como se puede ver en la</w:t>
      </w:r>
    </w:p>
    <w:p w:rsidR="00CB0787" w:rsidRPr="00E352A3" w:rsidRDefault="00CB0787" w:rsidP="00CB0787">
      <w:pPr>
        <w:pStyle w:val="normal0"/>
        <w:jc w:val="both"/>
        <w:rPr>
          <w:rFonts w:ascii="Arial" w:eastAsia="Arial" w:hAnsi="Arial" w:cs="Arial"/>
          <w:b/>
          <w:sz w:val="24"/>
          <w:szCs w:val="24"/>
        </w:rPr>
      </w:pPr>
      <w:r w:rsidRPr="00E352A3">
        <w:rPr>
          <w:rFonts w:ascii="Arial" w:eastAsia="Arial" w:hAnsi="Arial" w:cs="Arial"/>
          <w:b/>
          <w:sz w:val="24"/>
          <w:szCs w:val="24"/>
        </w:rPr>
        <w:t>Figura 6.</w:t>
      </w:r>
    </w:p>
    <w:p w:rsidR="00CB0787" w:rsidRPr="00E352A3" w:rsidRDefault="00CB0787" w:rsidP="00CB0787">
      <w:pPr>
        <w:pStyle w:val="normal0"/>
        <w:numPr>
          <w:ilvl w:val="0"/>
          <w:numId w:val="36"/>
        </w:numPr>
        <w:jc w:val="both"/>
        <w:rPr>
          <w:rFonts w:ascii="Arial" w:eastAsia="Arial" w:hAnsi="Arial" w:cs="Arial"/>
          <w:b/>
          <w:sz w:val="24"/>
          <w:szCs w:val="24"/>
        </w:rPr>
      </w:pPr>
      <w:r w:rsidRPr="00E352A3">
        <w:rPr>
          <w:rFonts w:ascii="Arial" w:eastAsia="Arial" w:hAnsi="Arial" w:cs="Arial"/>
          <w:b/>
          <w:sz w:val="24"/>
          <w:szCs w:val="24"/>
        </w:rPr>
        <w:br/>
        <w:t>Figura 7.</w:t>
      </w:r>
    </w:p>
    <w:p w:rsidR="00CB0787" w:rsidRPr="00E352A3" w:rsidRDefault="00CB0787" w:rsidP="00CB0787">
      <w:pPr>
        <w:pStyle w:val="normal0"/>
        <w:numPr>
          <w:ilvl w:val="0"/>
          <w:numId w:val="36"/>
        </w:numPr>
        <w:jc w:val="both"/>
        <w:rPr>
          <w:rFonts w:ascii="Arial" w:eastAsia="Arial" w:hAnsi="Arial" w:cs="Arial"/>
          <w:sz w:val="24"/>
          <w:szCs w:val="24"/>
        </w:rPr>
      </w:pPr>
    </w:p>
    <w:p w:rsidR="00CB0787" w:rsidRPr="00E352A3" w:rsidRDefault="00CB0787" w:rsidP="00CB0787">
      <w:pPr>
        <w:pStyle w:val="normal0"/>
        <w:numPr>
          <w:ilvl w:val="0"/>
          <w:numId w:val="36"/>
        </w:numPr>
        <w:jc w:val="both"/>
        <w:rPr>
          <w:rFonts w:ascii="Arial" w:eastAsia="Arial" w:hAnsi="Arial" w:cs="Arial"/>
          <w:sz w:val="24"/>
          <w:szCs w:val="24"/>
        </w:rPr>
      </w:pPr>
      <w:r w:rsidRPr="00E352A3">
        <w:rPr>
          <w:rFonts w:ascii="Arial" w:eastAsia="Arial" w:hAnsi="Arial" w:cs="Arial"/>
          <w:sz w:val="24"/>
          <w:szCs w:val="24"/>
        </w:rPr>
        <w:t xml:space="preserve"> muestra un ejemplo de código CSS incrustado en HTML, para cambiar el tipo, el tamaño y el color de la fuente de un título y un párrafo.</w:t>
      </w:r>
      <w:r w:rsidRPr="00E352A3">
        <w:rPr>
          <w:rFonts w:ascii="Arial" w:eastAsia="Arial" w:hAnsi="Arial" w:cs="Arial"/>
          <w:sz w:val="24"/>
          <w:szCs w:val="24"/>
        </w:rPr>
        <w:br/>
      </w:r>
    </w:p>
    <w:p w:rsidR="009845EA" w:rsidRPr="00CB0787" w:rsidRDefault="00FB0F09" w:rsidP="00ED7ED2">
      <w:pPr>
        <w:pStyle w:val="normal0"/>
        <w:tabs>
          <w:tab w:val="left" w:pos="567"/>
        </w:tabs>
        <w:spacing w:after="0" w:line="360" w:lineRule="auto"/>
        <w:rPr>
          <w:rFonts w:ascii="Arial" w:eastAsia="Arial" w:hAnsi="Arial" w:cs="Arial"/>
          <w:b/>
          <w:sz w:val="24"/>
          <w:szCs w:val="24"/>
        </w:rPr>
      </w:pPr>
      <w:r>
        <w:rPr>
          <w:rFonts w:ascii="Arial" w:eastAsia="Arial" w:hAnsi="Arial" w:cs="Arial"/>
          <w:b/>
          <w:sz w:val="24"/>
          <w:szCs w:val="24"/>
        </w:rPr>
        <w:t>4.7</w:t>
      </w:r>
      <w:r w:rsidR="009845EA" w:rsidRPr="00CB0787">
        <w:rPr>
          <w:rFonts w:ascii="Arial" w:eastAsia="Arial" w:hAnsi="Arial" w:cs="Arial"/>
          <w:b/>
          <w:sz w:val="24"/>
          <w:szCs w:val="24"/>
        </w:rPr>
        <w:t>.1.3  Bootstrap</w:t>
      </w:r>
      <w:r w:rsidR="00E168AC">
        <w:rPr>
          <w:rFonts w:ascii="Arial" w:eastAsia="Arial" w:hAnsi="Arial" w:cs="Arial"/>
          <w:b/>
          <w:sz w:val="24"/>
          <w:szCs w:val="24"/>
        </w:rPr>
        <w:t xml:space="preserve">  </w:t>
      </w:r>
      <w:r w:rsidR="00E168AC" w:rsidRPr="00E168AC">
        <w:rPr>
          <w:rFonts w:ascii="Arial" w:eastAsia="Arial" w:hAnsi="Arial" w:cs="Arial"/>
          <w:b/>
          <w:color w:val="0000FF"/>
          <w:sz w:val="18"/>
          <w:szCs w:val="18"/>
        </w:rPr>
        <w:t>(Coloque este punto, lo de abajo es de ustedes)</w:t>
      </w:r>
    </w:p>
    <w:p w:rsidR="00ED7ED2" w:rsidRPr="00E352A3" w:rsidRDefault="00ED7ED2" w:rsidP="00ED7ED2">
      <w:pPr>
        <w:pStyle w:val="normal0"/>
        <w:jc w:val="both"/>
        <w:rPr>
          <w:rFonts w:ascii="Arial" w:eastAsia="Arial" w:hAnsi="Arial" w:cs="Arial"/>
          <w:sz w:val="24"/>
          <w:szCs w:val="24"/>
        </w:rPr>
      </w:pPr>
      <w:r w:rsidRPr="00E352A3">
        <w:rPr>
          <w:rFonts w:ascii="Arial" w:eastAsia="Arial" w:hAnsi="Arial" w:cs="Arial"/>
          <w:sz w:val="24"/>
          <w:szCs w:val="24"/>
        </w:rPr>
        <w:t xml:space="preserve">Bootstrap, es un marco de trabajo (framework) que permite crear interfaces web con las tecnologías de CSS y JavaScript, cuya particularidad es la de adaptar la interfaz del sitio web al tamaño del dispositivo en que se visualice. Es decir, el sitio web se adapta automáticamente al tamaño de una computadora de escritorio o portátil, una tablet u otro dispositivo. Esta técnica de diseño y desarrollo se conoce como diseño adaptativo (responsive design) </w:t>
      </w:r>
      <w:commentRangeStart w:id="125"/>
      <w:r w:rsidRPr="00E352A3">
        <w:rPr>
          <w:rFonts w:ascii="Arial" w:eastAsia="Arial" w:hAnsi="Arial" w:cs="Arial"/>
          <w:sz w:val="24"/>
          <w:szCs w:val="24"/>
        </w:rPr>
        <w:t>(Solis, 2014).</w:t>
      </w:r>
      <w:commentRangeEnd w:id="125"/>
      <w:r w:rsidRPr="00E352A3">
        <w:rPr>
          <w:rFonts w:ascii="Arial" w:hAnsi="Arial" w:cs="Arial"/>
        </w:rPr>
        <w:commentReference w:id="125"/>
      </w:r>
    </w:p>
    <w:p w:rsidR="00ED7ED2" w:rsidRDefault="00ED7ED2" w:rsidP="009845EA">
      <w:pPr>
        <w:pStyle w:val="normal0"/>
        <w:spacing w:after="0" w:line="360" w:lineRule="auto"/>
        <w:ind w:left="709" w:hanging="142"/>
        <w:rPr>
          <w:rFonts w:ascii="Arial" w:eastAsia="Arial" w:hAnsi="Arial" w:cs="Arial"/>
          <w:sz w:val="24"/>
          <w:szCs w:val="24"/>
        </w:rPr>
      </w:pPr>
    </w:p>
    <w:p w:rsidR="009845EA" w:rsidRPr="00CB0787" w:rsidRDefault="009845EA" w:rsidP="00FB0F09">
      <w:pPr>
        <w:pStyle w:val="normal0"/>
        <w:numPr>
          <w:ilvl w:val="3"/>
          <w:numId w:val="43"/>
        </w:numPr>
        <w:tabs>
          <w:tab w:val="left" w:pos="851"/>
        </w:tabs>
        <w:spacing w:after="0" w:line="360" w:lineRule="auto"/>
        <w:rPr>
          <w:rFonts w:ascii="Arial" w:eastAsia="Arial" w:hAnsi="Arial" w:cs="Arial"/>
          <w:b/>
          <w:sz w:val="24"/>
          <w:szCs w:val="24"/>
        </w:rPr>
      </w:pPr>
      <w:r w:rsidRPr="00CB0787">
        <w:rPr>
          <w:rFonts w:ascii="Arial" w:eastAsia="Arial" w:hAnsi="Arial" w:cs="Arial"/>
          <w:b/>
          <w:sz w:val="24"/>
          <w:szCs w:val="24"/>
        </w:rPr>
        <w:t>JavaScript, Jquery o 1 Framework Javascript como react, nodes, etc</w:t>
      </w:r>
    </w:p>
    <w:p w:rsidR="00320C2E" w:rsidRDefault="00320C2E" w:rsidP="00ED7ED2">
      <w:pPr>
        <w:pStyle w:val="normal0"/>
        <w:spacing w:after="0" w:line="360" w:lineRule="auto"/>
        <w:rPr>
          <w:rFonts w:ascii="Arial" w:eastAsia="Arial" w:hAnsi="Arial" w:cs="Arial"/>
          <w:b/>
          <w:sz w:val="24"/>
          <w:szCs w:val="24"/>
        </w:rPr>
      </w:pPr>
    </w:p>
    <w:p w:rsidR="009845EA" w:rsidRPr="00CB0787" w:rsidRDefault="00FB0F09" w:rsidP="00ED7ED2">
      <w:pPr>
        <w:pStyle w:val="normal0"/>
        <w:spacing w:after="0" w:line="360" w:lineRule="auto"/>
        <w:rPr>
          <w:rFonts w:ascii="Arial" w:eastAsia="Arial" w:hAnsi="Arial" w:cs="Arial"/>
          <w:b/>
          <w:sz w:val="24"/>
          <w:szCs w:val="24"/>
        </w:rPr>
      </w:pPr>
      <w:r>
        <w:rPr>
          <w:rFonts w:ascii="Arial" w:eastAsia="Arial" w:hAnsi="Arial" w:cs="Arial"/>
          <w:b/>
          <w:sz w:val="24"/>
          <w:szCs w:val="24"/>
        </w:rPr>
        <w:t xml:space="preserve">4.7.1.5 </w:t>
      </w:r>
      <w:r w:rsidR="009845EA" w:rsidRPr="00CB0787">
        <w:rPr>
          <w:rFonts w:ascii="Arial" w:eastAsia="Arial" w:hAnsi="Arial" w:cs="Arial"/>
          <w:b/>
          <w:sz w:val="24"/>
          <w:szCs w:val="24"/>
        </w:rPr>
        <w:t>Un framework PHP o un framework en Phyton</w:t>
      </w:r>
    </w:p>
    <w:p w:rsidR="00320C2E" w:rsidRDefault="00320C2E" w:rsidP="00CB0787">
      <w:pPr>
        <w:pStyle w:val="normal0"/>
        <w:spacing w:after="0" w:line="360" w:lineRule="auto"/>
        <w:jc w:val="both"/>
        <w:rPr>
          <w:rFonts w:ascii="Arial" w:eastAsia="Arial" w:hAnsi="Arial" w:cs="Arial"/>
          <w:b/>
          <w:sz w:val="24"/>
          <w:szCs w:val="24"/>
        </w:rPr>
      </w:pPr>
    </w:p>
    <w:p w:rsidR="009845EA" w:rsidRPr="00CB0787" w:rsidRDefault="00FB0F09" w:rsidP="00CB0787">
      <w:pPr>
        <w:pStyle w:val="normal0"/>
        <w:spacing w:after="0" w:line="360" w:lineRule="auto"/>
        <w:jc w:val="both"/>
        <w:rPr>
          <w:rFonts w:ascii="Arial" w:eastAsia="Arial" w:hAnsi="Arial" w:cs="Arial"/>
          <w:b/>
          <w:sz w:val="24"/>
          <w:szCs w:val="24"/>
        </w:rPr>
      </w:pPr>
      <w:r>
        <w:rPr>
          <w:rFonts w:ascii="Arial" w:eastAsia="Arial" w:hAnsi="Arial" w:cs="Arial"/>
          <w:b/>
          <w:sz w:val="24"/>
          <w:szCs w:val="24"/>
        </w:rPr>
        <w:t>4.7</w:t>
      </w:r>
      <w:r w:rsidR="009845EA" w:rsidRPr="00CB0787">
        <w:rPr>
          <w:rFonts w:ascii="Arial" w:eastAsia="Arial" w:hAnsi="Arial" w:cs="Arial"/>
          <w:b/>
          <w:sz w:val="24"/>
          <w:szCs w:val="24"/>
        </w:rPr>
        <w:t>.2 Tecnologías del lado del servidor (Núcleo de la aplicación)</w:t>
      </w:r>
    </w:p>
    <w:p w:rsidR="00E168AC" w:rsidRPr="00E168AC" w:rsidRDefault="00E168AC" w:rsidP="00CB0787">
      <w:pPr>
        <w:pStyle w:val="normal0"/>
        <w:tabs>
          <w:tab w:val="left" w:pos="709"/>
          <w:tab w:val="left" w:pos="851"/>
        </w:tabs>
        <w:spacing w:after="0" w:line="360" w:lineRule="auto"/>
        <w:jc w:val="both"/>
        <w:rPr>
          <w:rFonts w:ascii="Arial" w:eastAsia="Arial" w:hAnsi="Arial" w:cs="Arial"/>
          <w:color w:val="0000FF"/>
          <w:sz w:val="24"/>
          <w:szCs w:val="24"/>
        </w:rPr>
      </w:pPr>
      <w:r w:rsidRPr="00E168AC">
        <w:rPr>
          <w:rFonts w:ascii="Arial" w:eastAsia="Arial" w:hAnsi="Arial" w:cs="Arial"/>
          <w:color w:val="0000FF"/>
          <w:sz w:val="24"/>
          <w:szCs w:val="24"/>
        </w:rPr>
        <w:t>Falta texto introductorio</w:t>
      </w:r>
    </w:p>
    <w:p w:rsidR="00E168AC" w:rsidRDefault="00E168AC" w:rsidP="00CB0787">
      <w:pPr>
        <w:pStyle w:val="normal0"/>
        <w:tabs>
          <w:tab w:val="left" w:pos="709"/>
          <w:tab w:val="left" w:pos="851"/>
        </w:tabs>
        <w:spacing w:after="0" w:line="360" w:lineRule="auto"/>
        <w:jc w:val="both"/>
        <w:rPr>
          <w:rFonts w:ascii="Arial" w:eastAsia="Arial" w:hAnsi="Arial" w:cs="Arial"/>
          <w:b/>
          <w:sz w:val="24"/>
          <w:szCs w:val="24"/>
        </w:rPr>
      </w:pPr>
    </w:p>
    <w:p w:rsidR="009845EA" w:rsidRDefault="00FB0F09" w:rsidP="00CB0787">
      <w:pPr>
        <w:pStyle w:val="normal0"/>
        <w:tabs>
          <w:tab w:val="left" w:pos="709"/>
          <w:tab w:val="left" w:pos="851"/>
        </w:tabs>
        <w:spacing w:after="0" w:line="360" w:lineRule="auto"/>
        <w:jc w:val="both"/>
        <w:rPr>
          <w:rFonts w:ascii="Arial" w:eastAsia="Arial" w:hAnsi="Arial" w:cs="Arial"/>
          <w:b/>
          <w:sz w:val="24"/>
          <w:szCs w:val="24"/>
        </w:rPr>
      </w:pPr>
      <w:r>
        <w:rPr>
          <w:rFonts w:ascii="Arial" w:eastAsia="Arial" w:hAnsi="Arial" w:cs="Arial"/>
          <w:b/>
          <w:sz w:val="24"/>
          <w:szCs w:val="24"/>
        </w:rPr>
        <w:t>4.7</w:t>
      </w:r>
      <w:r w:rsidR="009845EA" w:rsidRPr="00CB0787">
        <w:rPr>
          <w:rFonts w:ascii="Arial" w:eastAsia="Arial" w:hAnsi="Arial" w:cs="Arial"/>
          <w:b/>
          <w:sz w:val="24"/>
          <w:szCs w:val="24"/>
        </w:rPr>
        <w:t>.2.1</w:t>
      </w:r>
      <w:r w:rsidR="009845EA" w:rsidRPr="00CB0787">
        <w:rPr>
          <w:rFonts w:ascii="Arial" w:eastAsia="Arial" w:hAnsi="Arial" w:cs="Arial"/>
          <w:b/>
          <w:sz w:val="24"/>
          <w:szCs w:val="24"/>
        </w:rPr>
        <w:tab/>
        <w:t>PHP o Python</w:t>
      </w:r>
    </w:p>
    <w:p w:rsidR="00E168AC" w:rsidRPr="00E168AC" w:rsidRDefault="00E168AC" w:rsidP="00E168AC">
      <w:pPr>
        <w:pStyle w:val="normal0"/>
        <w:tabs>
          <w:tab w:val="left" w:pos="709"/>
          <w:tab w:val="left" w:pos="851"/>
        </w:tabs>
        <w:spacing w:after="0" w:line="360" w:lineRule="auto"/>
        <w:jc w:val="both"/>
        <w:rPr>
          <w:rFonts w:ascii="Arial" w:eastAsia="Arial" w:hAnsi="Arial" w:cs="Arial"/>
          <w:color w:val="0000FF"/>
          <w:sz w:val="24"/>
          <w:szCs w:val="24"/>
        </w:rPr>
      </w:pPr>
      <w:r>
        <w:rPr>
          <w:rFonts w:ascii="Arial" w:eastAsia="Arial" w:hAnsi="Arial" w:cs="Arial"/>
          <w:color w:val="0000FF"/>
          <w:sz w:val="24"/>
          <w:szCs w:val="24"/>
        </w:rPr>
        <w:t>Aquí pueden indican cual eligieron, que ventajas y desventjas posee el lenguaje.</w:t>
      </w:r>
    </w:p>
    <w:p w:rsidR="00737C88" w:rsidRDefault="00737C88" w:rsidP="00CB0787">
      <w:pPr>
        <w:pStyle w:val="normal0"/>
        <w:spacing w:after="0" w:line="360" w:lineRule="auto"/>
        <w:jc w:val="both"/>
        <w:rPr>
          <w:rFonts w:ascii="Arial" w:eastAsia="Arial" w:hAnsi="Arial" w:cs="Arial"/>
          <w:b/>
          <w:sz w:val="24"/>
          <w:szCs w:val="24"/>
        </w:rPr>
      </w:pPr>
    </w:p>
    <w:p w:rsidR="009845EA" w:rsidRPr="00CB0787" w:rsidRDefault="00FB0F09" w:rsidP="00CB0787">
      <w:pPr>
        <w:pStyle w:val="normal0"/>
        <w:spacing w:after="0" w:line="360" w:lineRule="auto"/>
        <w:jc w:val="both"/>
        <w:rPr>
          <w:rFonts w:ascii="Arial" w:eastAsia="Arial" w:hAnsi="Arial" w:cs="Arial"/>
          <w:b/>
          <w:sz w:val="24"/>
          <w:szCs w:val="24"/>
        </w:rPr>
      </w:pPr>
      <w:r>
        <w:rPr>
          <w:rFonts w:ascii="Arial" w:eastAsia="Arial" w:hAnsi="Arial" w:cs="Arial"/>
          <w:b/>
          <w:sz w:val="24"/>
          <w:szCs w:val="24"/>
        </w:rPr>
        <w:t>4.7</w:t>
      </w:r>
      <w:r w:rsidR="009845EA" w:rsidRPr="00CB0787">
        <w:rPr>
          <w:rFonts w:ascii="Arial" w:eastAsia="Arial" w:hAnsi="Arial" w:cs="Arial"/>
          <w:b/>
          <w:sz w:val="24"/>
          <w:szCs w:val="24"/>
        </w:rPr>
        <w:t>.2.2 Funcionalidades del framework PHP o del framework Phyton que seleccionen</w:t>
      </w:r>
      <w:r w:rsidR="00CB0787">
        <w:rPr>
          <w:rFonts w:ascii="Arial" w:eastAsia="Arial" w:hAnsi="Arial" w:cs="Arial"/>
          <w:b/>
          <w:sz w:val="24"/>
          <w:szCs w:val="24"/>
        </w:rPr>
        <w:t xml:space="preserve"> </w:t>
      </w:r>
      <w:r w:rsidR="00CB0787">
        <w:rPr>
          <w:rFonts w:ascii="Arial" w:hAnsi="Arial" w:cs="Arial"/>
          <w:sz w:val="24"/>
          <w:szCs w:val="24"/>
        </w:rPr>
        <w:t>(las funcionalidades que los ayudarían al desarrollo de la aplicación)</w:t>
      </w:r>
    </w:p>
    <w:p w:rsidR="009845EA" w:rsidRPr="00320C2E" w:rsidRDefault="00E168AC" w:rsidP="00320C2E">
      <w:pPr>
        <w:pStyle w:val="normal0"/>
        <w:spacing w:after="0" w:line="360" w:lineRule="auto"/>
        <w:jc w:val="both"/>
        <w:rPr>
          <w:rFonts w:ascii="Arial" w:eastAsia="Arial" w:hAnsi="Arial" w:cs="Arial"/>
          <w:color w:val="0000FF"/>
          <w:sz w:val="24"/>
          <w:szCs w:val="24"/>
        </w:rPr>
      </w:pPr>
      <w:r w:rsidRPr="00320C2E">
        <w:rPr>
          <w:rFonts w:ascii="Arial" w:eastAsia="Arial" w:hAnsi="Arial" w:cs="Arial"/>
          <w:color w:val="0000FF"/>
          <w:sz w:val="24"/>
          <w:szCs w:val="24"/>
        </w:rPr>
        <w:t xml:space="preserve">Aquí pueden decir cual es el framework PHP, o el framework Python que </w:t>
      </w:r>
      <w:r w:rsidRPr="00320C2E">
        <w:rPr>
          <w:rFonts w:ascii="Arial" w:eastAsia="Arial" w:hAnsi="Arial" w:cs="Arial"/>
          <w:color w:val="0000FF"/>
          <w:sz w:val="24"/>
          <w:szCs w:val="24"/>
        </w:rPr>
        <w:lastRenderedPageBreak/>
        <w:t>seleccionaron, el porque de su elección, y que funcionalidades o potencialidades detectaron que tiene el framework para ayudarlos a desarrollar la aplicación Web</w:t>
      </w:r>
    </w:p>
    <w:p w:rsidR="00E168AC" w:rsidRDefault="00E168AC" w:rsidP="009845EA">
      <w:pPr>
        <w:pStyle w:val="normal0"/>
        <w:spacing w:after="0" w:line="360" w:lineRule="auto"/>
        <w:rPr>
          <w:rFonts w:ascii="Arial" w:eastAsia="Arial" w:hAnsi="Arial" w:cs="Arial"/>
          <w:sz w:val="24"/>
          <w:szCs w:val="24"/>
        </w:rPr>
      </w:pPr>
    </w:p>
    <w:p w:rsidR="00ED7ED2" w:rsidRPr="00FB0F09" w:rsidRDefault="00CB0787" w:rsidP="00ED7ED2">
      <w:pPr>
        <w:pStyle w:val="Lista"/>
        <w:spacing w:after="0" w:line="360" w:lineRule="auto"/>
        <w:rPr>
          <w:rFonts w:ascii="Arial" w:hAnsi="Arial" w:cs="Arial"/>
          <w:color w:val="222222"/>
          <w:sz w:val="24"/>
          <w:szCs w:val="24"/>
        </w:rPr>
      </w:pPr>
      <w:r>
        <w:rPr>
          <w:rFonts w:ascii="Arial" w:hAnsi="Arial" w:cs="Arial"/>
          <w:b/>
          <w:sz w:val="24"/>
          <w:szCs w:val="24"/>
        </w:rPr>
        <w:t>4</w:t>
      </w:r>
      <w:r w:rsidR="00FB0F09">
        <w:rPr>
          <w:rFonts w:ascii="Arial" w:hAnsi="Arial" w:cs="Arial"/>
          <w:sz w:val="24"/>
          <w:szCs w:val="24"/>
        </w:rPr>
        <w:t>.8</w:t>
      </w:r>
      <w:r w:rsidR="00ED7ED2" w:rsidRPr="00FB0F09">
        <w:rPr>
          <w:rFonts w:ascii="Arial" w:hAnsi="Arial" w:cs="Arial"/>
          <w:sz w:val="24"/>
          <w:szCs w:val="24"/>
        </w:rPr>
        <w:tab/>
      </w:r>
      <w:commentRangeStart w:id="126"/>
      <w:r w:rsidR="00ED7ED2" w:rsidRPr="00FB0F09">
        <w:rPr>
          <w:rFonts w:ascii="Arial" w:hAnsi="Arial" w:cs="Arial"/>
          <w:sz w:val="24"/>
          <w:szCs w:val="24"/>
        </w:rPr>
        <w:t>Patrones de diseño</w:t>
      </w:r>
    </w:p>
    <w:p w:rsidR="00ED7ED2" w:rsidRPr="00FB0F09" w:rsidRDefault="00ED7ED2" w:rsidP="00ED7ED2">
      <w:pPr>
        <w:pStyle w:val="Lista2"/>
        <w:spacing w:after="0" w:line="360" w:lineRule="auto"/>
        <w:rPr>
          <w:rFonts w:ascii="Arial" w:hAnsi="Arial" w:cs="Arial"/>
          <w:color w:val="222222"/>
          <w:sz w:val="24"/>
          <w:szCs w:val="24"/>
        </w:rPr>
      </w:pPr>
      <w:r w:rsidRPr="00FB0F09">
        <w:rPr>
          <w:rFonts w:ascii="Arial" w:hAnsi="Arial" w:cs="Arial"/>
          <w:sz w:val="24"/>
          <w:szCs w:val="24"/>
        </w:rPr>
        <w:t>5.4.1</w:t>
      </w:r>
      <w:r w:rsidRPr="00FB0F09">
        <w:rPr>
          <w:rFonts w:ascii="Arial" w:hAnsi="Arial" w:cs="Arial"/>
          <w:sz w:val="24"/>
          <w:szCs w:val="24"/>
        </w:rPr>
        <w:tab/>
        <w:t>Definición</w:t>
      </w:r>
    </w:p>
    <w:p w:rsidR="00ED7ED2" w:rsidRPr="00FB0F09" w:rsidRDefault="00ED7ED2" w:rsidP="00ED7ED2">
      <w:pPr>
        <w:pStyle w:val="Lista2"/>
        <w:spacing w:after="0" w:line="360" w:lineRule="auto"/>
        <w:rPr>
          <w:rFonts w:ascii="Arial" w:hAnsi="Arial" w:cs="Arial"/>
          <w:color w:val="222222"/>
          <w:sz w:val="24"/>
          <w:szCs w:val="24"/>
        </w:rPr>
      </w:pPr>
      <w:r w:rsidRPr="00FB0F09">
        <w:rPr>
          <w:rFonts w:ascii="Arial" w:hAnsi="Arial" w:cs="Arial"/>
          <w:sz w:val="24"/>
          <w:szCs w:val="24"/>
        </w:rPr>
        <w:t>5.4.2</w:t>
      </w:r>
      <w:r w:rsidRPr="00FB0F09">
        <w:rPr>
          <w:rFonts w:ascii="Arial" w:hAnsi="Arial" w:cs="Arial"/>
          <w:sz w:val="24"/>
          <w:szCs w:val="24"/>
        </w:rPr>
        <w:tab/>
        <w:t>¿Porqué utilizar patrones de diseño?</w:t>
      </w:r>
    </w:p>
    <w:commentRangeEnd w:id="126"/>
    <w:p w:rsidR="00ED7ED2" w:rsidRPr="00FB0F09" w:rsidRDefault="00ED7ED2" w:rsidP="00ED7ED2">
      <w:pPr>
        <w:pStyle w:val="Lista2"/>
        <w:spacing w:after="0" w:line="360" w:lineRule="auto"/>
        <w:rPr>
          <w:rFonts w:ascii="Arial" w:hAnsi="Arial" w:cs="Arial"/>
          <w:color w:val="222222"/>
          <w:sz w:val="24"/>
          <w:szCs w:val="24"/>
        </w:rPr>
      </w:pPr>
      <w:r w:rsidRPr="00FB0F09">
        <w:rPr>
          <w:rStyle w:val="Refdecomentario"/>
        </w:rPr>
        <w:commentReference w:id="126"/>
      </w:r>
      <w:r w:rsidRPr="00FB0F09">
        <w:rPr>
          <w:rFonts w:ascii="Arial" w:hAnsi="Arial" w:cs="Arial"/>
          <w:sz w:val="24"/>
          <w:szCs w:val="24"/>
        </w:rPr>
        <w:t>5.4.3</w:t>
      </w:r>
      <w:r w:rsidRPr="00FB0F09">
        <w:rPr>
          <w:rFonts w:ascii="Arial" w:hAnsi="Arial" w:cs="Arial"/>
          <w:sz w:val="24"/>
          <w:szCs w:val="24"/>
        </w:rPr>
        <w:tab/>
        <w:t>Desventajas de utilizar patrones de diseño</w:t>
      </w:r>
    </w:p>
    <w:p w:rsidR="00ED7ED2" w:rsidRDefault="00ED7ED2" w:rsidP="00ED7ED2">
      <w:pPr>
        <w:spacing w:after="0" w:line="360" w:lineRule="auto"/>
        <w:rPr>
          <w:rFonts w:ascii="Arial" w:hAnsi="Arial" w:cs="Arial"/>
          <w:b/>
          <w:sz w:val="24"/>
          <w:szCs w:val="24"/>
        </w:rPr>
      </w:pPr>
    </w:p>
    <w:p w:rsidR="00ED7ED2" w:rsidRPr="00E352A3" w:rsidRDefault="00FB0F09" w:rsidP="00ED7ED2">
      <w:pPr>
        <w:pStyle w:val="Lista"/>
        <w:spacing w:after="0" w:line="360" w:lineRule="auto"/>
        <w:rPr>
          <w:rFonts w:ascii="Arial" w:hAnsi="Arial" w:cs="Arial"/>
          <w:sz w:val="24"/>
          <w:szCs w:val="24"/>
        </w:rPr>
      </w:pPr>
      <w:r>
        <w:rPr>
          <w:rFonts w:ascii="Arial" w:hAnsi="Arial" w:cs="Arial"/>
          <w:sz w:val="24"/>
          <w:szCs w:val="24"/>
        </w:rPr>
        <w:t xml:space="preserve">4.9 </w:t>
      </w:r>
      <w:commentRangeStart w:id="127"/>
      <w:r w:rsidR="00ED7ED2" w:rsidRPr="00E352A3">
        <w:rPr>
          <w:rFonts w:ascii="Arial" w:hAnsi="Arial" w:cs="Arial"/>
          <w:sz w:val="24"/>
          <w:szCs w:val="24"/>
        </w:rPr>
        <w:t>BASE DE DATOS (Decir si vas a utilizar SQL Server, postgreSQL,etc)</w:t>
      </w:r>
      <w:commentRangeEnd w:id="127"/>
      <w:r w:rsidR="00ED7ED2">
        <w:rPr>
          <w:rStyle w:val="Refdecomentario"/>
        </w:rPr>
        <w:commentReference w:id="127"/>
      </w:r>
    </w:p>
    <w:p w:rsidR="00ED7ED2" w:rsidRPr="00E352A3" w:rsidRDefault="00ED7ED2" w:rsidP="00ED7ED2">
      <w:pPr>
        <w:pStyle w:val="Lista2"/>
        <w:spacing w:after="0" w:line="360" w:lineRule="auto"/>
        <w:rPr>
          <w:rFonts w:ascii="Arial" w:hAnsi="Arial" w:cs="Arial"/>
          <w:sz w:val="24"/>
          <w:szCs w:val="24"/>
        </w:rPr>
      </w:pPr>
      <w:r w:rsidRPr="00E352A3">
        <w:rPr>
          <w:rFonts w:ascii="Arial" w:hAnsi="Arial" w:cs="Arial"/>
          <w:sz w:val="24"/>
          <w:szCs w:val="24"/>
        </w:rPr>
        <w:t>5.3.1</w:t>
      </w:r>
      <w:r w:rsidRPr="00E352A3">
        <w:rPr>
          <w:rFonts w:ascii="Arial" w:hAnsi="Arial" w:cs="Arial"/>
          <w:sz w:val="24"/>
          <w:szCs w:val="24"/>
        </w:rPr>
        <w:tab/>
        <w:t>Triggers</w:t>
      </w:r>
    </w:p>
    <w:p w:rsidR="00ED7ED2" w:rsidRPr="00E352A3" w:rsidRDefault="00ED7ED2" w:rsidP="00ED7ED2">
      <w:pPr>
        <w:pStyle w:val="Lista2"/>
        <w:spacing w:after="0" w:line="360" w:lineRule="auto"/>
        <w:rPr>
          <w:rFonts w:ascii="Arial" w:hAnsi="Arial" w:cs="Arial"/>
          <w:sz w:val="24"/>
          <w:szCs w:val="24"/>
        </w:rPr>
      </w:pPr>
      <w:r w:rsidRPr="00E352A3">
        <w:rPr>
          <w:rFonts w:ascii="Arial" w:hAnsi="Arial" w:cs="Arial"/>
          <w:sz w:val="24"/>
          <w:szCs w:val="24"/>
        </w:rPr>
        <w:t>5.3.2</w:t>
      </w:r>
      <w:r w:rsidRPr="00E352A3">
        <w:rPr>
          <w:rFonts w:ascii="Arial" w:hAnsi="Arial" w:cs="Arial"/>
          <w:sz w:val="24"/>
          <w:szCs w:val="24"/>
        </w:rPr>
        <w:tab/>
        <w:t>Store Procedures</w:t>
      </w:r>
    </w:p>
    <w:p w:rsidR="00ED7ED2" w:rsidRPr="00E352A3" w:rsidRDefault="00ED7ED2" w:rsidP="00ED7ED2">
      <w:pPr>
        <w:pStyle w:val="Lista2"/>
        <w:spacing w:after="0" w:line="360" w:lineRule="auto"/>
        <w:rPr>
          <w:rFonts w:ascii="Arial" w:hAnsi="Arial" w:cs="Arial"/>
          <w:sz w:val="24"/>
          <w:szCs w:val="24"/>
        </w:rPr>
      </w:pPr>
      <w:r w:rsidRPr="00E352A3">
        <w:rPr>
          <w:rFonts w:ascii="Arial" w:hAnsi="Arial" w:cs="Arial"/>
          <w:sz w:val="24"/>
          <w:szCs w:val="24"/>
        </w:rPr>
        <w:t>5.3.3</w:t>
      </w:r>
      <w:r w:rsidRPr="00E352A3">
        <w:rPr>
          <w:rFonts w:ascii="Arial" w:hAnsi="Arial" w:cs="Arial"/>
          <w:sz w:val="24"/>
          <w:szCs w:val="24"/>
        </w:rPr>
        <w:tab/>
        <w:t xml:space="preserve">¿Porqué postgreSQL, y no SQL Server, Oracle, o MySQL?5.3.4 </w:t>
      </w:r>
    </w:p>
    <w:p w:rsidR="00ED7ED2" w:rsidRPr="00E352A3" w:rsidRDefault="00ED7ED2" w:rsidP="00ED7ED2">
      <w:pPr>
        <w:pStyle w:val="Lista2"/>
        <w:spacing w:after="0" w:line="360" w:lineRule="auto"/>
        <w:rPr>
          <w:rFonts w:ascii="Arial" w:hAnsi="Arial" w:cs="Arial"/>
          <w:sz w:val="24"/>
          <w:szCs w:val="24"/>
        </w:rPr>
      </w:pPr>
      <w:r w:rsidRPr="00E352A3">
        <w:rPr>
          <w:rFonts w:ascii="Arial" w:hAnsi="Arial" w:cs="Arial"/>
          <w:sz w:val="24"/>
          <w:szCs w:val="24"/>
        </w:rPr>
        <w:t>5.3.4</w:t>
      </w:r>
      <w:r w:rsidRPr="00E352A3">
        <w:rPr>
          <w:rFonts w:ascii="Arial" w:hAnsi="Arial" w:cs="Arial"/>
          <w:sz w:val="24"/>
          <w:szCs w:val="24"/>
        </w:rPr>
        <w:tab/>
        <w:t>¿Porqué no utilizar una base de datos relacional?</w:t>
      </w:r>
    </w:p>
    <w:p w:rsidR="00ED7ED2" w:rsidRPr="00E352A3" w:rsidRDefault="00ED7ED2" w:rsidP="00ED7ED2">
      <w:pPr>
        <w:spacing w:after="0" w:line="360" w:lineRule="auto"/>
        <w:jc w:val="both"/>
        <w:rPr>
          <w:rFonts w:ascii="Arial" w:hAnsi="Arial" w:cs="Arial"/>
          <w:b/>
          <w:sz w:val="24"/>
          <w:szCs w:val="24"/>
        </w:rPr>
      </w:pPr>
      <w:r>
        <w:rPr>
          <w:rFonts w:ascii="Arial" w:hAnsi="Arial" w:cs="Arial"/>
          <w:sz w:val="24"/>
          <w:szCs w:val="24"/>
        </w:rPr>
        <w:t xml:space="preserve">    5.3.5 ¿Porque no usar un framework de base de datos como Hibernate o Ibatis?</w:t>
      </w:r>
    </w:p>
    <w:p w:rsidR="00320C2E" w:rsidRDefault="00320C2E" w:rsidP="00320C2E">
      <w:pPr>
        <w:spacing w:after="0" w:line="360" w:lineRule="auto"/>
        <w:jc w:val="both"/>
        <w:rPr>
          <w:rFonts w:ascii="Arial" w:hAnsi="Arial" w:cs="Arial"/>
          <w:b/>
          <w:color w:val="0000FF"/>
          <w:sz w:val="20"/>
          <w:szCs w:val="20"/>
        </w:rPr>
      </w:pPr>
    </w:p>
    <w:p w:rsidR="00ED7ED2" w:rsidRPr="00320C2E" w:rsidRDefault="00320C2E" w:rsidP="00320C2E">
      <w:pPr>
        <w:spacing w:after="0" w:line="360" w:lineRule="auto"/>
        <w:jc w:val="both"/>
        <w:rPr>
          <w:rFonts w:ascii="Arial" w:hAnsi="Arial" w:cs="Arial"/>
          <w:b/>
          <w:color w:val="0000FF"/>
          <w:sz w:val="20"/>
          <w:szCs w:val="20"/>
        </w:rPr>
      </w:pPr>
      <w:r w:rsidRPr="00320C2E">
        <w:rPr>
          <w:rFonts w:ascii="Arial" w:hAnsi="Arial" w:cs="Arial"/>
          <w:b/>
          <w:color w:val="0000FF"/>
          <w:sz w:val="20"/>
          <w:szCs w:val="20"/>
        </w:rPr>
        <w:t xml:space="preserve">LES COLOQUE ACÁ EL CONTENIDO QUE USTEDES HABÍAN INVESTIGADO, PARA QUE VEAN SI LES SERÁ ÚTIL O NO PARA RELLENAR </w:t>
      </w:r>
      <w:r>
        <w:rPr>
          <w:rFonts w:ascii="Arial" w:hAnsi="Arial" w:cs="Arial"/>
          <w:b/>
          <w:color w:val="0000FF"/>
          <w:sz w:val="20"/>
          <w:szCs w:val="20"/>
        </w:rPr>
        <w:t>LA PARTE DE BASE DE DATOS</w:t>
      </w:r>
    </w:p>
    <w:p w:rsidR="00320C2E" w:rsidRPr="00E352A3" w:rsidRDefault="00320C2E" w:rsidP="00320C2E">
      <w:pPr>
        <w:pStyle w:val="normal0"/>
        <w:jc w:val="both"/>
        <w:rPr>
          <w:rFonts w:ascii="Arial" w:eastAsia="Arial" w:hAnsi="Arial" w:cs="Arial"/>
          <w:b/>
          <w:sz w:val="24"/>
          <w:szCs w:val="24"/>
        </w:rPr>
      </w:pPr>
      <w:r w:rsidRPr="00E352A3">
        <w:rPr>
          <w:rFonts w:ascii="Arial" w:eastAsia="Arial" w:hAnsi="Arial" w:cs="Arial"/>
          <w:b/>
          <w:sz w:val="24"/>
          <w:szCs w:val="24"/>
        </w:rPr>
        <w:t>Sistemas Manejadores de Bases de Datos</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t>Según Silberschatz A. et al. (2002) un Sistema Manejador de Base de Datos (SMBD) “consiste en una colección de datos interrelacionados y un conjunto de programas para acceder a dichos datos” y su objetivo principal “es proporcionar una forma de almacenar y recuperar la información de una base de datos de manera que sea tanto práctica como eficiente”.</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t>En la actualidad existe una gran variedad de sistemas manejadores de bases de datos, muchos de ellos son propietarios o comerciales como Oracle, Microsoft SQL Server, IBM Informix, Sybase, etc. y otros no comerciales o de código abierto como MySQL o PostgreSQL, siendo éste último el que se explica a continuación.</w:t>
      </w:r>
    </w:p>
    <w:p w:rsidR="00320C2E" w:rsidRPr="00E352A3" w:rsidRDefault="00320C2E" w:rsidP="00320C2E">
      <w:pPr>
        <w:pStyle w:val="normal0"/>
        <w:jc w:val="both"/>
        <w:rPr>
          <w:rFonts w:ascii="Arial" w:eastAsia="Arial" w:hAnsi="Arial" w:cs="Arial"/>
          <w:b/>
          <w:sz w:val="24"/>
          <w:szCs w:val="24"/>
        </w:rPr>
      </w:pPr>
      <w:r w:rsidRPr="00E352A3">
        <w:rPr>
          <w:rFonts w:ascii="Arial" w:eastAsia="Arial" w:hAnsi="Arial" w:cs="Arial"/>
          <w:b/>
          <w:sz w:val="24"/>
          <w:szCs w:val="24"/>
        </w:rPr>
        <w:t>PostgreSQL</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t>PostgreSQL es un potente Sistema Manejador de Base de Datos objeto-relacional, de código abierto, que cuenta con más de 15 años de desarrollo activo y una arquitectura probada que se ha ganado una sólida reputación por su fiabilidad, integridad de datos y corrección (The PostgreSQL Global Development Group, 1996-2015).</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lastRenderedPageBreak/>
        <w:t>Trabaja muy bien con grandes cantidades de datos y una alta concurrencia de usuarios accediendo a la vez al sistema, por lo que se considera una herramienta que favorece a los usuarios con sistemas empresariales de gran tamaño.</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t>PostgreSQL se ha enfocado tradicionalmente en la fiabilidad, integridad de datos y características integradas enfocadas al desarrollador. Tiene un planificador de consultas extremadamente sofisticado, que es capaz de unir cantidades relativamente grandes de tablas eficientemente (2ndQuadrant Ltd, 2001-2015).</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t>Se distribuye bajo la Licencia PostgreSQL, que es una licencia similar a la de la Distribución de Software de Berkeley (BSD) y a la del Instituto de Tecnología de Massachusetts (MIT), que permite a los usuarios hacer cualquier cosa que quieran con el código, incluyendo la reventa de los binarios sin el código (2ndQuadrant Ltd, 2001-2015).</w:t>
      </w:r>
    </w:p>
    <w:p w:rsidR="00320C2E" w:rsidRPr="00E352A3" w:rsidRDefault="00320C2E" w:rsidP="00320C2E">
      <w:pPr>
        <w:pStyle w:val="normal0"/>
        <w:jc w:val="both"/>
        <w:rPr>
          <w:rFonts w:ascii="Arial" w:eastAsia="Arial" w:hAnsi="Arial" w:cs="Arial"/>
          <w:sz w:val="24"/>
          <w:szCs w:val="24"/>
        </w:rPr>
      </w:pPr>
      <w:r w:rsidRPr="00E352A3">
        <w:rPr>
          <w:rFonts w:ascii="Arial" w:eastAsia="Arial" w:hAnsi="Arial" w:cs="Arial"/>
          <w:sz w:val="24"/>
          <w:szCs w:val="24"/>
        </w:rPr>
        <w:t>Algunas de las ventajas de PostgreSQL son:</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Es código abierto.</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La velocidad de respuesta se mantiene al aumentar el tamaño de la base de datos, cosa que no sucede con otros programas que se suelen poner lentos.</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Proporciona estabilidad y confiabilidad.</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Tiene una gran capacidad de almacenamiento.</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Soporta gran número de peticiones simultáneas a la base de datos de forma correcta.</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Puede operar sobre distintas plataformas, incluyendo Linux, Windows, Unix, Solaris y MacOS X.</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Provee un buen sistema de seguridad mediante la gestión de usuarios, grupos de usuarios y contraseñas.</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Soporta los tipos de datos, cláusulas, funciones y comandos de tipo estándar SQL92/SQL99 y extendidos propios de PostgreSQL.</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Algunas de las desventajas son:</w:t>
      </w:r>
    </w:p>
    <w:p w:rsidR="00320C2E" w:rsidRPr="00E352A3" w:rsidRDefault="00320C2E" w:rsidP="00FB0F09">
      <w:pPr>
        <w:pStyle w:val="normal0"/>
        <w:tabs>
          <w:tab w:val="left" w:pos="142"/>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En comparación con otros sistemas manejadores de base de datos, como por ejemplo MySQL, es más lento en inserciones y actualizaciones, ya que cuenta con cabeceras de intersección.</w:t>
      </w:r>
    </w:p>
    <w:p w:rsidR="00320C2E" w:rsidRPr="00E352A3" w:rsidRDefault="00320C2E" w:rsidP="00FB0F09">
      <w:pPr>
        <w:pStyle w:val="normal0"/>
        <w:tabs>
          <w:tab w:val="left" w:pos="284"/>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 xml:space="preserve">Cuenta con muchos foros oficiales de ayuda, pero no con una documentación </w:t>
      </w:r>
      <w:r w:rsidRPr="00E352A3">
        <w:rPr>
          <w:rFonts w:ascii="Arial" w:eastAsia="Arial" w:hAnsi="Arial" w:cs="Arial"/>
          <w:sz w:val="24"/>
          <w:szCs w:val="24"/>
        </w:rPr>
        <w:lastRenderedPageBreak/>
        <w:t>de ayuda obligatoria.</w:t>
      </w:r>
    </w:p>
    <w:p w:rsidR="00320C2E" w:rsidRPr="00E352A3" w:rsidRDefault="00320C2E" w:rsidP="00FB0F09">
      <w:pPr>
        <w:pStyle w:val="normal0"/>
        <w:tabs>
          <w:tab w:val="left" w:pos="284"/>
        </w:tabs>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La sintaxis de algunos comandos o sentencias no es tan intuitiva.</w:t>
      </w:r>
    </w:p>
    <w:p w:rsidR="00320C2E" w:rsidRDefault="00320C2E" w:rsidP="00ED7ED2">
      <w:pPr>
        <w:pStyle w:val="Prrafodelista"/>
        <w:spacing w:after="0" w:line="360" w:lineRule="auto"/>
        <w:ind w:left="480"/>
        <w:jc w:val="both"/>
        <w:rPr>
          <w:rFonts w:ascii="Arial" w:hAnsi="Arial" w:cs="Arial"/>
          <w:b/>
          <w:sz w:val="24"/>
          <w:szCs w:val="24"/>
        </w:rPr>
      </w:pPr>
    </w:p>
    <w:p w:rsidR="00ED7ED2" w:rsidRPr="00FB0F09" w:rsidRDefault="00ED7ED2" w:rsidP="00FB0F09">
      <w:pPr>
        <w:pStyle w:val="Prrafodelista"/>
        <w:numPr>
          <w:ilvl w:val="0"/>
          <w:numId w:val="43"/>
        </w:numPr>
        <w:spacing w:after="0" w:line="360" w:lineRule="auto"/>
        <w:ind w:left="284" w:hanging="284"/>
        <w:jc w:val="both"/>
        <w:rPr>
          <w:rFonts w:ascii="Arial" w:hAnsi="Arial" w:cs="Arial"/>
          <w:b/>
          <w:sz w:val="24"/>
          <w:szCs w:val="24"/>
        </w:rPr>
      </w:pPr>
      <w:commentRangeStart w:id="128"/>
      <w:r w:rsidRPr="00FB0F09">
        <w:rPr>
          <w:rFonts w:ascii="Arial" w:hAnsi="Arial" w:cs="Arial"/>
          <w:b/>
          <w:sz w:val="24"/>
          <w:szCs w:val="24"/>
        </w:rPr>
        <w:t>Servicios Web</w:t>
      </w:r>
      <w:commentRangeEnd w:id="128"/>
      <w:r>
        <w:rPr>
          <w:rStyle w:val="Refdecomentario"/>
          <w:rFonts w:ascii="Calibri" w:eastAsia="Calibri" w:hAnsi="Calibri" w:cs="Calibri"/>
          <w:color w:val="000000"/>
          <w:lang w:eastAsia="es-VE"/>
        </w:rPr>
        <w:commentReference w:id="128"/>
      </w:r>
    </w:p>
    <w:p w:rsidR="00ED7ED2" w:rsidRPr="00320C2E" w:rsidRDefault="00CB0787" w:rsidP="00ED7ED2">
      <w:pPr>
        <w:pStyle w:val="Lista2"/>
        <w:spacing w:after="0" w:line="360" w:lineRule="auto"/>
        <w:rPr>
          <w:rFonts w:ascii="Arial" w:hAnsi="Arial" w:cs="Arial"/>
          <w:sz w:val="24"/>
          <w:szCs w:val="24"/>
          <w:lang w:val="en-US"/>
        </w:rPr>
      </w:pPr>
      <w:r w:rsidRPr="00320C2E">
        <w:rPr>
          <w:rFonts w:ascii="Arial" w:hAnsi="Arial" w:cs="Arial"/>
          <w:sz w:val="24"/>
          <w:szCs w:val="24"/>
          <w:lang w:val="en-US"/>
        </w:rPr>
        <w:t>5.4.1</w:t>
      </w:r>
      <w:r w:rsidRPr="00320C2E">
        <w:rPr>
          <w:rFonts w:ascii="Arial" w:hAnsi="Arial" w:cs="Arial"/>
          <w:sz w:val="24"/>
          <w:szCs w:val="24"/>
          <w:lang w:val="en-US"/>
        </w:rPr>
        <w:tab/>
        <w:t xml:space="preserve">¿REST, </w:t>
      </w:r>
      <w:r w:rsidR="00ED7ED2" w:rsidRPr="00320C2E">
        <w:rPr>
          <w:rFonts w:ascii="Arial" w:hAnsi="Arial" w:cs="Arial"/>
          <w:sz w:val="24"/>
          <w:szCs w:val="24"/>
          <w:lang w:val="en-US"/>
        </w:rPr>
        <w:t>SOAP</w:t>
      </w:r>
      <w:r w:rsidRPr="00320C2E">
        <w:rPr>
          <w:rFonts w:ascii="Arial" w:hAnsi="Arial" w:cs="Arial"/>
          <w:sz w:val="24"/>
          <w:szCs w:val="24"/>
          <w:lang w:val="en-US"/>
        </w:rPr>
        <w:t>, Restful</w:t>
      </w:r>
      <w:r w:rsidR="00320C2E" w:rsidRPr="00320C2E">
        <w:rPr>
          <w:rFonts w:ascii="Arial" w:hAnsi="Arial" w:cs="Arial"/>
          <w:sz w:val="24"/>
          <w:szCs w:val="24"/>
          <w:lang w:val="en-US"/>
        </w:rPr>
        <w:t>, API rest</w:t>
      </w:r>
      <w:r w:rsidR="00ED7ED2" w:rsidRPr="00320C2E">
        <w:rPr>
          <w:rFonts w:ascii="Arial" w:hAnsi="Arial" w:cs="Arial"/>
          <w:sz w:val="24"/>
          <w:szCs w:val="24"/>
          <w:lang w:val="en-US"/>
        </w:rPr>
        <w:t xml:space="preserve">?  </w:t>
      </w:r>
    </w:p>
    <w:p w:rsidR="00ED7ED2" w:rsidRPr="00E352A3" w:rsidRDefault="00ED7ED2" w:rsidP="00ED7ED2">
      <w:pPr>
        <w:pStyle w:val="Lista2"/>
        <w:spacing w:after="0" w:line="360" w:lineRule="auto"/>
        <w:rPr>
          <w:rFonts w:ascii="Arial" w:hAnsi="Arial" w:cs="Arial"/>
          <w:sz w:val="24"/>
          <w:szCs w:val="24"/>
        </w:rPr>
      </w:pPr>
      <w:r w:rsidRPr="00E352A3">
        <w:rPr>
          <w:rFonts w:ascii="Arial" w:hAnsi="Arial" w:cs="Arial"/>
          <w:sz w:val="24"/>
          <w:szCs w:val="24"/>
        </w:rPr>
        <w:t>5.4.2</w:t>
      </w:r>
      <w:r w:rsidRPr="00E352A3">
        <w:rPr>
          <w:rFonts w:ascii="Arial" w:hAnsi="Arial" w:cs="Arial"/>
          <w:sz w:val="24"/>
          <w:szCs w:val="24"/>
        </w:rPr>
        <w:tab/>
        <w:t xml:space="preserve">¿Porqué REST y no SOAP? </w:t>
      </w:r>
    </w:p>
    <w:p w:rsidR="00ED7ED2" w:rsidRPr="00E352A3" w:rsidRDefault="00ED7ED2" w:rsidP="00ED7ED2">
      <w:pPr>
        <w:pStyle w:val="Lista2"/>
        <w:spacing w:after="0" w:line="360" w:lineRule="auto"/>
        <w:rPr>
          <w:rFonts w:ascii="Arial" w:hAnsi="Arial" w:cs="Arial"/>
          <w:sz w:val="24"/>
          <w:szCs w:val="24"/>
        </w:rPr>
      </w:pPr>
      <w:r w:rsidRPr="00E352A3">
        <w:rPr>
          <w:rFonts w:ascii="Arial" w:hAnsi="Arial" w:cs="Arial"/>
          <w:sz w:val="24"/>
          <w:szCs w:val="24"/>
        </w:rPr>
        <w:t>5.4.3</w:t>
      </w:r>
      <w:r w:rsidRPr="00E352A3">
        <w:rPr>
          <w:rFonts w:ascii="Arial" w:hAnsi="Arial" w:cs="Arial"/>
          <w:sz w:val="24"/>
          <w:szCs w:val="24"/>
        </w:rPr>
        <w:tab/>
        <w:t>Ventajas y desventajas</w:t>
      </w:r>
    </w:p>
    <w:p w:rsidR="00ED7ED2" w:rsidRDefault="00ED7ED2"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0000FF"/>
          <w:sz w:val="24"/>
          <w:szCs w:val="24"/>
        </w:rPr>
      </w:pPr>
    </w:p>
    <w:p w:rsidR="00320C2E" w:rsidRDefault="00320C2E"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0000FF"/>
          <w:sz w:val="24"/>
          <w:szCs w:val="24"/>
        </w:rPr>
      </w:pPr>
    </w:p>
    <w:p w:rsidR="00CB0787" w:rsidRPr="00CB0787" w:rsidRDefault="00FB0F09" w:rsidP="00CB0787">
      <w:pPr>
        <w:pStyle w:val="Textoindependiente"/>
        <w:spacing w:after="0" w:line="360" w:lineRule="auto"/>
        <w:rPr>
          <w:rFonts w:ascii="Arial" w:hAnsi="Arial" w:cs="Arial"/>
          <w:b/>
          <w:color w:val="222222"/>
          <w:sz w:val="24"/>
          <w:szCs w:val="24"/>
        </w:rPr>
      </w:pPr>
      <w:r>
        <w:rPr>
          <w:rFonts w:ascii="Arial" w:hAnsi="Arial" w:cs="Arial"/>
          <w:b/>
          <w:sz w:val="24"/>
          <w:szCs w:val="24"/>
        </w:rPr>
        <w:t xml:space="preserve">6. </w:t>
      </w:r>
      <w:r w:rsidR="00CB0787" w:rsidRPr="00CB0787">
        <w:rPr>
          <w:rFonts w:ascii="Arial" w:hAnsi="Arial" w:cs="Arial"/>
          <w:b/>
          <w:sz w:val="24"/>
          <w:szCs w:val="24"/>
        </w:rPr>
        <w:t>Pruebas de las aplicaciones</w:t>
      </w:r>
    </w:p>
    <w:p w:rsidR="00CB0787" w:rsidRPr="004D7C63" w:rsidRDefault="00CB0787" w:rsidP="00CB0787">
      <w:pPr>
        <w:pStyle w:val="Lista"/>
        <w:spacing w:after="0" w:line="360" w:lineRule="auto"/>
        <w:rPr>
          <w:rFonts w:ascii="Arial" w:hAnsi="Arial" w:cs="Arial"/>
          <w:color w:val="222222"/>
          <w:sz w:val="24"/>
          <w:szCs w:val="24"/>
          <w:lang w:val="en-US"/>
        </w:rPr>
      </w:pPr>
      <w:r w:rsidRPr="004D7C63">
        <w:rPr>
          <w:rFonts w:ascii="Arial" w:hAnsi="Arial" w:cs="Arial"/>
          <w:b/>
          <w:bCs/>
          <w:sz w:val="24"/>
          <w:szCs w:val="24"/>
          <w:lang w:val="en-US"/>
        </w:rPr>
        <w:t>6.1</w:t>
      </w:r>
      <w:r w:rsidRPr="004D7C63">
        <w:rPr>
          <w:rFonts w:ascii="Arial" w:hAnsi="Arial" w:cs="Arial"/>
          <w:b/>
          <w:bCs/>
          <w:sz w:val="24"/>
          <w:szCs w:val="24"/>
          <w:lang w:val="en-US"/>
        </w:rPr>
        <w:tab/>
      </w:r>
      <w:commentRangeStart w:id="129"/>
      <w:r w:rsidRPr="004D7C63">
        <w:rPr>
          <w:rFonts w:ascii="Arial" w:hAnsi="Arial" w:cs="Arial"/>
          <w:b/>
          <w:bCs/>
          <w:sz w:val="24"/>
          <w:szCs w:val="24"/>
          <w:lang w:val="en-US"/>
        </w:rPr>
        <w:t>Metodología a utilizar: </w:t>
      </w:r>
      <w:r w:rsidRPr="004D7C63">
        <w:rPr>
          <w:rFonts w:ascii="Arial" w:hAnsi="Arial" w:cs="Arial"/>
          <w:sz w:val="24"/>
          <w:szCs w:val="24"/>
          <w:lang w:val="en-US"/>
        </w:rPr>
        <w:t>TDD(Test Driven Development)</w:t>
      </w:r>
      <w:commentRangeEnd w:id="129"/>
      <w:r>
        <w:rPr>
          <w:rStyle w:val="Refdecomentario"/>
        </w:rPr>
        <w:commentReference w:id="129"/>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w:t>
      </w:r>
      <w:r w:rsidR="00CB0787" w:rsidRPr="00E352A3">
        <w:rPr>
          <w:rFonts w:ascii="Arial" w:hAnsi="Arial" w:cs="Arial"/>
          <w:sz w:val="24"/>
          <w:szCs w:val="24"/>
        </w:rPr>
        <w:t>.1</w:t>
      </w:r>
      <w:r w:rsidR="00CB0787" w:rsidRPr="00E352A3">
        <w:rPr>
          <w:rFonts w:ascii="Arial" w:hAnsi="Arial" w:cs="Arial"/>
          <w:sz w:val="24"/>
          <w:szCs w:val="24"/>
        </w:rPr>
        <w:tab/>
        <w:t>Definición</w:t>
      </w:r>
    </w:p>
    <w:p w:rsidR="00CB0787" w:rsidRPr="00E352A3" w:rsidRDefault="00FB0F09" w:rsidP="00CB0787">
      <w:pPr>
        <w:pStyle w:val="Lista2"/>
        <w:spacing w:after="0" w:line="360" w:lineRule="auto"/>
        <w:rPr>
          <w:rFonts w:ascii="Arial" w:hAnsi="Arial" w:cs="Arial"/>
          <w:sz w:val="24"/>
          <w:szCs w:val="24"/>
        </w:rPr>
      </w:pPr>
      <w:r>
        <w:rPr>
          <w:rFonts w:ascii="Arial" w:hAnsi="Arial" w:cs="Arial"/>
          <w:sz w:val="24"/>
          <w:szCs w:val="24"/>
        </w:rPr>
        <w:t>6.1.2</w:t>
      </w:r>
      <w:r w:rsidR="00CB0787" w:rsidRPr="00E352A3">
        <w:rPr>
          <w:rFonts w:ascii="Arial" w:hAnsi="Arial" w:cs="Arial"/>
          <w:sz w:val="24"/>
          <w:szCs w:val="24"/>
        </w:rPr>
        <w:tab/>
        <w:t>Historia</w:t>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6.1.3</w:t>
      </w:r>
      <w:r w:rsidR="00CB0787" w:rsidRPr="00E352A3">
        <w:rPr>
          <w:rFonts w:ascii="Arial" w:hAnsi="Arial" w:cs="Arial"/>
          <w:sz w:val="24"/>
          <w:szCs w:val="24"/>
        </w:rPr>
        <w:tab/>
        <w:t>¿Porqué seleccionar TDD?</w:t>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6.1.4</w:t>
      </w:r>
      <w:r w:rsidR="00CB0787" w:rsidRPr="00E352A3">
        <w:rPr>
          <w:rFonts w:ascii="Arial" w:hAnsi="Arial" w:cs="Arial"/>
          <w:sz w:val="24"/>
          <w:szCs w:val="24"/>
        </w:rPr>
        <w:tab/>
        <w:t>¿Cómo se instala?</w:t>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6.1.5</w:t>
      </w:r>
      <w:r w:rsidR="00CB0787" w:rsidRPr="00E352A3">
        <w:rPr>
          <w:rFonts w:ascii="Arial" w:hAnsi="Arial" w:cs="Arial"/>
          <w:sz w:val="24"/>
          <w:szCs w:val="24"/>
        </w:rPr>
        <w:tab/>
        <w:t>¿Cómo se utiliza?</w:t>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6.1.6</w:t>
      </w:r>
      <w:r w:rsidR="00CB0787" w:rsidRPr="00E352A3">
        <w:rPr>
          <w:rFonts w:ascii="Arial" w:hAnsi="Arial" w:cs="Arial"/>
          <w:sz w:val="24"/>
          <w:szCs w:val="24"/>
        </w:rPr>
        <w:tab/>
        <w:t>Depurar errores en TDD</w:t>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6.1.7</w:t>
      </w:r>
      <w:r w:rsidR="00CB0787" w:rsidRPr="00E352A3">
        <w:rPr>
          <w:rFonts w:ascii="Arial" w:hAnsi="Arial" w:cs="Arial"/>
          <w:sz w:val="24"/>
          <w:szCs w:val="24"/>
        </w:rPr>
        <w:tab/>
        <w:t>Ventajas</w:t>
      </w:r>
    </w:p>
    <w:p w:rsidR="00CB0787" w:rsidRPr="00E352A3" w:rsidRDefault="00FB0F09" w:rsidP="00CB0787">
      <w:pPr>
        <w:pStyle w:val="Lista2"/>
        <w:spacing w:after="0" w:line="360" w:lineRule="auto"/>
        <w:rPr>
          <w:rFonts w:ascii="Arial" w:hAnsi="Arial" w:cs="Arial"/>
          <w:color w:val="222222"/>
          <w:sz w:val="24"/>
          <w:szCs w:val="24"/>
        </w:rPr>
      </w:pPr>
      <w:r>
        <w:rPr>
          <w:rFonts w:ascii="Arial" w:hAnsi="Arial" w:cs="Arial"/>
          <w:sz w:val="24"/>
          <w:szCs w:val="24"/>
        </w:rPr>
        <w:t>6.1.8</w:t>
      </w:r>
      <w:r w:rsidR="00CB0787" w:rsidRPr="00E352A3">
        <w:rPr>
          <w:rFonts w:ascii="Arial" w:hAnsi="Arial" w:cs="Arial"/>
          <w:sz w:val="24"/>
          <w:szCs w:val="24"/>
        </w:rPr>
        <w:tab/>
        <w:t>Desventajas</w:t>
      </w:r>
    </w:p>
    <w:p w:rsidR="00CB0787" w:rsidRPr="00E352A3" w:rsidRDefault="00CB0787" w:rsidP="00CB0787">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222222"/>
          <w:sz w:val="24"/>
          <w:szCs w:val="24"/>
        </w:rPr>
      </w:pPr>
      <w:r w:rsidRPr="00E352A3">
        <w:rPr>
          <w:rFonts w:ascii="Arial" w:eastAsia="Times New Roman" w:hAnsi="Arial" w:cs="Arial"/>
          <w:b/>
          <w:bCs/>
          <w:color w:val="222222"/>
          <w:sz w:val="24"/>
          <w:szCs w:val="24"/>
        </w:rPr>
        <w:t> </w:t>
      </w:r>
    </w:p>
    <w:p w:rsidR="009845EA" w:rsidRPr="009845EA" w:rsidRDefault="00FB0F09" w:rsidP="009845E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hAnsi="Arial" w:cs="Arial"/>
          <w:b/>
          <w:sz w:val="24"/>
          <w:szCs w:val="24"/>
        </w:rPr>
      </w:pPr>
      <w:r>
        <w:rPr>
          <w:rFonts w:ascii="Arial" w:hAnsi="Arial" w:cs="Arial"/>
          <w:b/>
          <w:sz w:val="24"/>
          <w:szCs w:val="24"/>
        </w:rPr>
        <w:t>7.</w:t>
      </w:r>
      <w:r w:rsidR="00ED7ED2">
        <w:rPr>
          <w:rFonts w:ascii="Arial" w:hAnsi="Arial" w:cs="Arial"/>
          <w:b/>
          <w:sz w:val="24"/>
          <w:szCs w:val="24"/>
        </w:rPr>
        <w:t xml:space="preserve"> </w:t>
      </w:r>
      <w:r w:rsidR="009845EA" w:rsidRPr="009845EA">
        <w:rPr>
          <w:rFonts w:ascii="Arial" w:hAnsi="Arial" w:cs="Arial"/>
          <w:b/>
          <w:sz w:val="24"/>
          <w:szCs w:val="24"/>
        </w:rPr>
        <w:t>Entregables preliminares</w:t>
      </w:r>
    </w:p>
    <w:p w:rsidR="009608B3" w:rsidRPr="00E352A3" w:rsidRDefault="00FB0F09" w:rsidP="00FB0F09">
      <w:pPr>
        <w:pStyle w:val="Lista"/>
        <w:spacing w:after="0" w:line="360" w:lineRule="auto"/>
        <w:rPr>
          <w:rFonts w:ascii="Arial" w:hAnsi="Arial" w:cs="Arial"/>
          <w:sz w:val="24"/>
          <w:szCs w:val="24"/>
        </w:rPr>
      </w:pPr>
      <w:r>
        <w:rPr>
          <w:rFonts w:ascii="Arial" w:hAnsi="Arial" w:cs="Arial"/>
          <w:b/>
          <w:bCs/>
          <w:sz w:val="24"/>
          <w:szCs w:val="24"/>
        </w:rPr>
        <w:t xml:space="preserve">7.1 </w:t>
      </w:r>
      <w:commentRangeStart w:id="130"/>
      <w:r w:rsidR="009608B3" w:rsidRPr="00E352A3">
        <w:rPr>
          <w:rFonts w:ascii="Arial" w:hAnsi="Arial" w:cs="Arial"/>
          <w:sz w:val="24"/>
          <w:szCs w:val="24"/>
        </w:rPr>
        <w:t>Diagrama de casos de uso</w:t>
      </w:r>
      <w:commentRangeEnd w:id="130"/>
      <w:r w:rsidR="009608B3">
        <w:rPr>
          <w:rStyle w:val="Refdecomentario"/>
        </w:rPr>
        <w:commentReference w:id="130"/>
      </w:r>
      <w:r w:rsidR="009608B3" w:rsidRPr="00E352A3">
        <w:rPr>
          <w:rFonts w:ascii="Arial" w:hAnsi="Arial" w:cs="Arial"/>
          <w:sz w:val="24"/>
          <w:szCs w:val="24"/>
        </w:rPr>
        <w:t xml:space="preserve">:  </w:t>
      </w:r>
    </w:p>
    <w:p w:rsidR="009608B3" w:rsidRPr="00E352A3" w:rsidRDefault="00FB0F09" w:rsidP="00FB0F09">
      <w:pPr>
        <w:pStyle w:val="Lista3"/>
        <w:spacing w:after="0" w:line="360" w:lineRule="auto"/>
        <w:ind w:left="0" w:firstLine="0"/>
        <w:rPr>
          <w:rFonts w:ascii="Arial" w:hAnsi="Arial" w:cs="Arial"/>
          <w:sz w:val="24"/>
          <w:szCs w:val="24"/>
        </w:rPr>
      </w:pPr>
      <w:r>
        <w:rPr>
          <w:rFonts w:ascii="Arial" w:hAnsi="Arial" w:cs="Arial"/>
          <w:sz w:val="24"/>
          <w:szCs w:val="24"/>
        </w:rPr>
        <w:t xml:space="preserve">7.2 </w:t>
      </w:r>
      <w:commentRangeStart w:id="131"/>
      <w:r w:rsidR="009608B3" w:rsidRPr="00E352A3">
        <w:rPr>
          <w:rFonts w:ascii="Arial" w:hAnsi="Arial" w:cs="Arial"/>
          <w:sz w:val="24"/>
          <w:szCs w:val="24"/>
        </w:rPr>
        <w:t>Diagrama de clases</w:t>
      </w:r>
      <w:commentRangeEnd w:id="131"/>
      <w:r w:rsidR="009608B3" w:rsidRPr="00E352A3">
        <w:rPr>
          <w:rStyle w:val="Refdecomentario"/>
          <w:rFonts w:ascii="Arial" w:hAnsi="Arial" w:cs="Arial"/>
          <w:sz w:val="24"/>
          <w:szCs w:val="24"/>
        </w:rPr>
        <w:commentReference w:id="131"/>
      </w:r>
    </w:p>
    <w:p w:rsidR="009608B3" w:rsidRPr="00E352A3" w:rsidRDefault="00FB0F09" w:rsidP="009608B3">
      <w:pPr>
        <w:pStyle w:val="Lista4"/>
        <w:spacing w:after="0" w:line="360" w:lineRule="auto"/>
        <w:ind w:left="0" w:firstLine="0"/>
        <w:rPr>
          <w:rFonts w:ascii="Arial" w:hAnsi="Arial" w:cs="Arial"/>
          <w:color w:val="222222"/>
          <w:sz w:val="24"/>
          <w:szCs w:val="24"/>
        </w:rPr>
      </w:pPr>
      <w:r>
        <w:rPr>
          <w:rFonts w:ascii="Arial" w:hAnsi="Arial" w:cs="Arial"/>
          <w:sz w:val="24"/>
          <w:szCs w:val="24"/>
        </w:rPr>
        <w:t xml:space="preserve"> 7.3 </w:t>
      </w:r>
      <w:commentRangeStart w:id="132"/>
      <w:r w:rsidR="009608B3" w:rsidRPr="00E352A3">
        <w:rPr>
          <w:rFonts w:ascii="Arial" w:hAnsi="Arial" w:cs="Arial"/>
          <w:sz w:val="24"/>
          <w:szCs w:val="24"/>
        </w:rPr>
        <w:t>Modelo de datos: </w:t>
      </w:r>
      <w:commentRangeEnd w:id="132"/>
      <w:r w:rsidR="009608B3" w:rsidRPr="00E352A3">
        <w:rPr>
          <w:rStyle w:val="Refdecomentario"/>
          <w:rFonts w:ascii="Arial" w:hAnsi="Arial" w:cs="Arial"/>
          <w:sz w:val="24"/>
          <w:szCs w:val="24"/>
        </w:rPr>
        <w:commentReference w:id="132"/>
      </w:r>
    </w:p>
    <w:p w:rsidR="009608B3" w:rsidRPr="00E352A3" w:rsidRDefault="00FB0F09" w:rsidP="00FB0F09">
      <w:pPr>
        <w:pStyle w:val="Lista3"/>
        <w:spacing w:after="0" w:line="360" w:lineRule="auto"/>
        <w:ind w:left="0" w:firstLine="0"/>
        <w:rPr>
          <w:rFonts w:ascii="Arial" w:hAnsi="Arial" w:cs="Arial"/>
          <w:sz w:val="24"/>
          <w:szCs w:val="24"/>
        </w:rPr>
      </w:pPr>
      <w:r>
        <w:rPr>
          <w:rFonts w:ascii="Arial" w:hAnsi="Arial" w:cs="Arial"/>
          <w:sz w:val="24"/>
          <w:szCs w:val="24"/>
        </w:rPr>
        <w:t xml:space="preserve">7.4 </w:t>
      </w:r>
      <w:commentRangeStart w:id="133"/>
      <w:r w:rsidR="009608B3" w:rsidRPr="00E352A3">
        <w:rPr>
          <w:rFonts w:ascii="Arial" w:hAnsi="Arial" w:cs="Arial"/>
          <w:sz w:val="24"/>
          <w:szCs w:val="24"/>
        </w:rPr>
        <w:t>Diccionario de datos</w:t>
      </w:r>
      <w:commentRangeEnd w:id="133"/>
      <w:r w:rsidR="009608B3" w:rsidRPr="00E352A3">
        <w:rPr>
          <w:rStyle w:val="Refdecomentario"/>
          <w:rFonts w:ascii="Arial" w:hAnsi="Arial" w:cs="Arial"/>
          <w:sz w:val="24"/>
          <w:szCs w:val="24"/>
        </w:rPr>
        <w:commentReference w:id="133"/>
      </w:r>
    </w:p>
    <w:p w:rsidR="009608B3" w:rsidRPr="00E352A3" w:rsidRDefault="00FB0F09" w:rsidP="00FB0F09">
      <w:pPr>
        <w:pStyle w:val="Lista3"/>
        <w:spacing w:after="0" w:line="360" w:lineRule="auto"/>
        <w:ind w:left="0" w:firstLine="0"/>
        <w:rPr>
          <w:rFonts w:ascii="Arial" w:hAnsi="Arial" w:cs="Arial"/>
          <w:sz w:val="24"/>
          <w:szCs w:val="24"/>
        </w:rPr>
      </w:pPr>
      <w:r>
        <w:rPr>
          <w:rFonts w:ascii="Arial" w:hAnsi="Arial" w:cs="Arial"/>
          <w:sz w:val="24"/>
          <w:szCs w:val="24"/>
        </w:rPr>
        <w:t xml:space="preserve">7.5 </w:t>
      </w:r>
      <w:r w:rsidR="009608B3" w:rsidRPr="00E352A3">
        <w:rPr>
          <w:rFonts w:ascii="Arial" w:hAnsi="Arial" w:cs="Arial"/>
          <w:sz w:val="24"/>
          <w:szCs w:val="24"/>
        </w:rPr>
        <w:t>Manual de instalación</w:t>
      </w:r>
    </w:p>
    <w:p w:rsidR="009608B3" w:rsidRPr="00E352A3" w:rsidRDefault="00FB0F09" w:rsidP="00FB0F09">
      <w:pPr>
        <w:pStyle w:val="Lista3"/>
        <w:spacing w:after="0" w:line="360" w:lineRule="auto"/>
        <w:ind w:left="0" w:firstLine="0"/>
        <w:rPr>
          <w:rFonts w:ascii="Arial" w:hAnsi="Arial" w:cs="Arial"/>
          <w:color w:val="222222"/>
          <w:sz w:val="24"/>
          <w:szCs w:val="24"/>
        </w:rPr>
      </w:pPr>
      <w:r>
        <w:rPr>
          <w:rFonts w:ascii="Arial" w:hAnsi="Arial" w:cs="Arial"/>
          <w:sz w:val="24"/>
          <w:szCs w:val="24"/>
        </w:rPr>
        <w:t xml:space="preserve">7.6 </w:t>
      </w:r>
      <w:r w:rsidR="009608B3" w:rsidRPr="00E352A3">
        <w:rPr>
          <w:rFonts w:ascii="Arial" w:hAnsi="Arial" w:cs="Arial"/>
          <w:sz w:val="24"/>
          <w:szCs w:val="24"/>
        </w:rPr>
        <w:t xml:space="preserve">Manual de </w:t>
      </w:r>
      <w:commentRangeStart w:id="134"/>
      <w:r w:rsidR="009608B3" w:rsidRPr="00E352A3">
        <w:rPr>
          <w:rFonts w:ascii="Arial" w:hAnsi="Arial" w:cs="Arial"/>
          <w:sz w:val="24"/>
          <w:szCs w:val="24"/>
        </w:rPr>
        <w:t>usuario</w:t>
      </w:r>
      <w:commentRangeEnd w:id="134"/>
      <w:r w:rsidR="009608B3" w:rsidRPr="00E352A3">
        <w:rPr>
          <w:rStyle w:val="Refdecomentario"/>
          <w:rFonts w:ascii="Arial" w:hAnsi="Arial" w:cs="Arial"/>
          <w:sz w:val="24"/>
          <w:szCs w:val="24"/>
        </w:rPr>
        <w:commentReference w:id="134"/>
      </w:r>
    </w:p>
    <w:p w:rsidR="009608B3" w:rsidRPr="00E352A3" w:rsidRDefault="00FB0F09" w:rsidP="009608B3">
      <w:pPr>
        <w:pStyle w:val="Lista"/>
        <w:spacing w:after="0" w:line="360" w:lineRule="auto"/>
        <w:rPr>
          <w:rFonts w:ascii="Arial" w:hAnsi="Arial" w:cs="Arial"/>
          <w:color w:val="222222"/>
          <w:sz w:val="24"/>
          <w:szCs w:val="24"/>
        </w:rPr>
      </w:pPr>
      <w:r>
        <w:rPr>
          <w:rFonts w:ascii="Arial" w:hAnsi="Arial" w:cs="Arial"/>
          <w:sz w:val="24"/>
          <w:szCs w:val="24"/>
        </w:rPr>
        <w:t xml:space="preserve">7.7 </w:t>
      </w:r>
      <w:commentRangeStart w:id="135"/>
      <w:r w:rsidR="009608B3" w:rsidRPr="00E352A3">
        <w:rPr>
          <w:rFonts w:ascii="Arial" w:hAnsi="Arial" w:cs="Arial"/>
          <w:sz w:val="24"/>
          <w:szCs w:val="24"/>
        </w:rPr>
        <w:t>¿Por qué no considerar más entregables?</w:t>
      </w:r>
      <w:commentRangeEnd w:id="135"/>
      <w:r w:rsidR="009608B3" w:rsidRPr="00E352A3">
        <w:rPr>
          <w:rStyle w:val="Refdecomentario"/>
          <w:rFonts w:ascii="Arial" w:hAnsi="Arial" w:cs="Arial"/>
          <w:sz w:val="24"/>
          <w:szCs w:val="24"/>
        </w:rPr>
        <w:commentReference w:id="135"/>
      </w:r>
    </w:p>
    <w:p w:rsidR="009608B3" w:rsidRPr="00E352A3" w:rsidRDefault="009608B3"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color w:val="222222"/>
          <w:sz w:val="24"/>
          <w:szCs w:val="24"/>
        </w:rPr>
      </w:pPr>
      <w:r w:rsidRPr="00E352A3">
        <w:rPr>
          <w:rFonts w:ascii="Arial" w:eastAsia="Times New Roman" w:hAnsi="Arial" w:cs="Arial"/>
          <w:b/>
          <w:bCs/>
          <w:color w:val="0000FF"/>
          <w:sz w:val="24"/>
          <w:szCs w:val="24"/>
        </w:rPr>
        <w:t> </w:t>
      </w:r>
    </w:p>
    <w:p w:rsidR="009608B3" w:rsidRPr="00FB0F09" w:rsidRDefault="00FB0F09"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Arial" w:eastAsia="Times New Roman" w:hAnsi="Arial" w:cs="Arial"/>
          <w:b/>
          <w:color w:val="222222"/>
          <w:sz w:val="24"/>
          <w:szCs w:val="24"/>
        </w:rPr>
      </w:pPr>
      <w:r>
        <w:rPr>
          <w:rFonts w:ascii="Arial" w:eastAsia="Times New Roman" w:hAnsi="Arial" w:cs="Arial"/>
          <w:color w:val="222222"/>
          <w:sz w:val="24"/>
          <w:szCs w:val="24"/>
        </w:rPr>
        <w:t xml:space="preserve">8. </w:t>
      </w:r>
      <w:r w:rsidRPr="00FB0F09">
        <w:rPr>
          <w:rFonts w:ascii="Arial" w:eastAsia="Times New Roman" w:hAnsi="Arial" w:cs="Arial"/>
          <w:b/>
          <w:color w:val="222222"/>
          <w:sz w:val="24"/>
          <w:szCs w:val="24"/>
        </w:rPr>
        <w:t>Bibliografía</w:t>
      </w:r>
    </w:p>
    <w:p w:rsidR="0084704A" w:rsidRPr="00E352A3" w:rsidRDefault="0084704A">
      <w:pPr>
        <w:pStyle w:val="normal0"/>
        <w:spacing w:after="0"/>
        <w:rPr>
          <w:rFonts w:ascii="Arial" w:hAnsi="Arial" w:cs="Arial"/>
        </w:rPr>
        <w:sectPr w:rsidR="0084704A" w:rsidRPr="00E352A3">
          <w:type w:val="continuous"/>
          <w:pgSz w:w="12240" w:h="15840"/>
          <w:pgMar w:top="1417" w:right="1701" w:bottom="1417" w:left="1701" w:header="0" w:footer="720" w:gutter="0"/>
          <w:cols w:space="720"/>
        </w:sectPr>
      </w:pPr>
    </w:p>
    <w:p w:rsidR="0084704A" w:rsidRPr="00E352A3" w:rsidRDefault="004F01BA" w:rsidP="00B62412">
      <w:pPr>
        <w:pStyle w:val="normal0"/>
        <w:spacing w:after="0" w:line="360" w:lineRule="auto"/>
        <w:jc w:val="both"/>
        <w:rPr>
          <w:rFonts w:ascii="Arial" w:eastAsia="Arial" w:hAnsi="Arial" w:cs="Arial"/>
          <w:b/>
          <w:sz w:val="48"/>
          <w:szCs w:val="48"/>
        </w:rPr>
      </w:pPr>
      <w:commentRangeStart w:id="136"/>
      <w:commentRangeEnd w:id="136"/>
      <w:r w:rsidRPr="00E352A3">
        <w:rPr>
          <w:rFonts w:ascii="Arial" w:hAnsi="Arial" w:cs="Arial"/>
        </w:rPr>
        <w:lastRenderedPageBreak/>
        <w:commentReference w:id="136"/>
      </w:r>
      <w:commentRangeStart w:id="137"/>
      <w:r w:rsidRPr="00E352A3">
        <w:rPr>
          <w:rFonts w:ascii="Arial" w:eastAsia="Arial" w:hAnsi="Arial" w:cs="Arial"/>
          <w:b/>
          <w:sz w:val="48"/>
          <w:szCs w:val="48"/>
        </w:rPr>
        <w:t>Bibliografía</w:t>
      </w:r>
      <w:commentRangeEnd w:id="137"/>
      <w:r w:rsidR="008D7D32">
        <w:rPr>
          <w:rStyle w:val="Refdecomentario"/>
        </w:rPr>
        <w:commentReference w:id="137"/>
      </w:r>
    </w:p>
    <w:p w:rsidR="0084704A" w:rsidRPr="00E352A3" w:rsidRDefault="004F01BA">
      <w:pPr>
        <w:pStyle w:val="normal0"/>
        <w:rPr>
          <w:rFonts w:ascii="Arial" w:hAnsi="Arial" w:cs="Arial"/>
          <w:color w:val="CC4125"/>
        </w:rPr>
      </w:pPr>
      <w:r w:rsidRPr="00E352A3">
        <w:rPr>
          <w:rFonts w:ascii="Arial" w:hAnsi="Arial" w:cs="Arial"/>
          <w:color w:val="CC4125"/>
        </w:rPr>
        <w:t>(recomiendo que veas el documento correccion 1 que está en la misma carpeta de este documento, está full de referencias facilitadas por el tutor)</w:t>
      </w:r>
    </w:p>
    <w:p w:rsidR="0084704A" w:rsidRPr="00E352A3" w:rsidRDefault="004F01BA">
      <w:pPr>
        <w:pStyle w:val="normal0"/>
        <w:rPr>
          <w:rFonts w:ascii="Arial" w:hAnsi="Arial" w:cs="Arial"/>
          <w:color w:val="CC4125"/>
        </w:rPr>
      </w:pPr>
      <w:r w:rsidRPr="00E352A3">
        <w:rPr>
          <w:rFonts w:ascii="Arial" w:hAnsi="Arial" w:cs="Arial"/>
          <w:color w:val="CC4125"/>
        </w:rPr>
        <w:t>(acontinuacion son otras que podrian ser de utilidad)</w:t>
      </w:r>
    </w:p>
    <w:p w:rsidR="0084704A" w:rsidRPr="00E352A3" w:rsidRDefault="004F01BA">
      <w:pPr>
        <w:pStyle w:val="normal0"/>
        <w:rPr>
          <w:rFonts w:ascii="Arial" w:hAnsi="Arial" w:cs="Arial"/>
          <w:color w:val="CC4125"/>
        </w:rPr>
      </w:pPr>
      <w:r w:rsidRPr="00E352A3">
        <w:rPr>
          <w:rFonts w:ascii="Arial" w:hAnsi="Arial" w:cs="Arial"/>
          <w:color w:val="CC4125"/>
        </w:rPr>
        <w:t>REFERENCIAS BIBLIOGRÁFICAS Y DIGITALES</w:t>
      </w:r>
      <w:r w:rsidRPr="00E352A3">
        <w:rPr>
          <w:rFonts w:ascii="Arial" w:hAnsi="Arial" w:cs="Arial"/>
          <w:color w:val="CC4125"/>
        </w:rPr>
        <w:br/>
        <w:t>Acosta A. (2011). AgilUs: un método ágil de desarrollo de software que incorpora la usabilidad. Centro de Ingeniería de Software y Sistemas, Facultad de Ciencias, Universidad Central de Venezuela, Caracas, Venezuela.</w:t>
      </w:r>
      <w:r w:rsidRPr="00E352A3">
        <w:rPr>
          <w:rFonts w:ascii="Arial" w:hAnsi="Arial" w:cs="Arial"/>
          <w:color w:val="CC4125"/>
        </w:rPr>
        <w:br/>
        <w:t xml:space="preserve">Adobe Dreamweaver. (2015). Aspectos básicos de las aplicaciones Web. Recuperado en junio de 2015, de: </w:t>
      </w:r>
      <w:hyperlink r:id="rId13" w:history="1">
        <w:r w:rsidR="00927FB5" w:rsidRPr="00E352A3">
          <w:rPr>
            <w:rStyle w:val="Hipervnculo"/>
            <w:rFonts w:ascii="Arial" w:hAnsi="Arial" w:cs="Arial"/>
          </w:rPr>
          <w:t>https://helpx.adobe.com/es/dreamweaver/using/web-applications.html</w:t>
        </w:r>
      </w:hyperlink>
      <w:r w:rsidRPr="00E352A3">
        <w:rPr>
          <w:rFonts w:ascii="Arial" w:hAnsi="Arial" w:cs="Arial"/>
          <w:color w:val="CC4125"/>
        </w:rPr>
        <w:br/>
        <w:t xml:space="preserve">Beck K. et al. (2001). Manifiesto por el Desarrollo Ágil de Software. Recuperado en junio 2015, de: </w:t>
      </w:r>
      <w:hyperlink r:id="rId14" w:history="1">
        <w:r w:rsidR="00927FB5" w:rsidRPr="00E352A3">
          <w:rPr>
            <w:rStyle w:val="Hipervnculo"/>
            <w:rFonts w:ascii="Arial" w:hAnsi="Arial" w:cs="Arial"/>
          </w:rPr>
          <w:t>http://www.agilemanifesto.org/iso/es/</w:t>
        </w:r>
      </w:hyperlink>
      <w:r w:rsidRPr="00E352A3">
        <w:rPr>
          <w:rFonts w:ascii="Arial" w:hAnsi="Arial" w:cs="Arial"/>
          <w:color w:val="CC4125"/>
        </w:rPr>
        <w:br/>
        <w:t xml:space="preserve">Borges C. y Rivero A. (2006). Generador de Sitios Web de Centros de Investigación. Centro de Ingeniería de Software y Sistemas, Facultad de Ciencias, Universidad Central de Venezuela, Caracas, Venezuela. Recuperado en julio 2015, de: </w:t>
      </w:r>
      <w:hyperlink r:id="rId15" w:history="1">
        <w:r w:rsidR="00927FB5" w:rsidRPr="00E352A3">
          <w:rPr>
            <w:rStyle w:val="Hipervnculo"/>
            <w:rFonts w:ascii="Arial" w:hAnsi="Arial" w:cs="Arial"/>
          </w:rPr>
          <w:t>http://www.coordinv.ciens.ucv.ve/investigacion/genci/index.php</w:t>
        </w:r>
      </w:hyperlink>
      <w:r w:rsidRPr="00E352A3">
        <w:rPr>
          <w:rFonts w:ascii="Arial" w:hAnsi="Arial" w:cs="Arial"/>
          <w:color w:val="CC4125"/>
        </w:rPr>
        <w:br/>
        <w:t xml:space="preserve">Cáceres P. et al. (2001). Procesos ágiles para el desarrollo de aplicaciones web. Departamento de Ciencias Experimentales e Ingeniería, Universidad Rey Juan Carlos, Madrid, España. Recuperado en junio 2015, de: </w:t>
      </w:r>
      <w:hyperlink r:id="rId16" w:history="1">
        <w:r w:rsidR="00927FB5" w:rsidRPr="00E352A3">
          <w:rPr>
            <w:rStyle w:val="Hipervnculo"/>
            <w:rFonts w:ascii="Arial" w:hAnsi="Arial" w:cs="Arial"/>
          </w:rPr>
          <w:t>http://www.dlsi.ua.es/~jaime/webe/articulos/s112.pdf</w:t>
        </w:r>
      </w:hyperlink>
      <w:r w:rsidRPr="00E352A3">
        <w:rPr>
          <w:rFonts w:ascii="Arial" w:hAnsi="Arial" w:cs="Arial"/>
          <w:color w:val="CC4125"/>
        </w:rPr>
        <w:br/>
        <w:t xml:space="preserve">Calzada R. (2001). Introducción al Servicio de Directorio. Universidad Carlos III de Madrid, España. Recuperado en mayo 2016, de: </w:t>
      </w:r>
      <w:hyperlink r:id="rId17" w:history="1">
        <w:r w:rsidR="00927FB5" w:rsidRPr="00E352A3">
          <w:rPr>
            <w:rStyle w:val="Hipervnculo"/>
            <w:rFonts w:ascii="Arial" w:hAnsi="Arial" w:cs="Arial"/>
          </w:rPr>
          <w:t>http://www.rediris.es/ldap/doc/ldap- intro.pdf</w:t>
        </w:r>
      </w:hyperlink>
      <w:r w:rsidRPr="00E352A3">
        <w:rPr>
          <w:rFonts w:ascii="Arial" w:hAnsi="Arial" w:cs="Arial"/>
          <w:color w:val="CC4125"/>
        </w:rPr>
        <w:br/>
        <w:t xml:space="preserve">Canós J., Letelier P. y Penadés M. (2003). Metodologías Ágiles en el Desarrollo de Software. Universidad Politécnica de Valencia, España. Recuperado en junio 2015, de: </w:t>
      </w:r>
      <w:hyperlink r:id="rId18" w:history="1">
        <w:r w:rsidR="00927FB5" w:rsidRPr="00E352A3">
          <w:rPr>
            <w:rStyle w:val="Hipervnculo"/>
            <w:rFonts w:ascii="Arial" w:hAnsi="Arial" w:cs="Arial"/>
          </w:rPr>
          <w:t>http://www.carlosfau.com.ar/nqi/nqifiles/XP_Agil.pdf</w:t>
        </w:r>
      </w:hyperlink>
      <w:r w:rsidRPr="00E352A3">
        <w:rPr>
          <w:rFonts w:ascii="Arial" w:hAnsi="Arial" w:cs="Arial"/>
          <w:color w:val="CC4125"/>
        </w:rPr>
        <w:br/>
        <w:t xml:space="preserve">Consejo Directivo del Observatorio Nacional de Ciencia, Tecnología e Innovación (ONCTI). (2015). Reglamento del Programa de Estímulo a la Innovación e Investigación (PEII). Caracas, Venezuela. Recuperado en julio 2015, de: </w:t>
      </w:r>
      <w:hyperlink r:id="rId19" w:history="1">
        <w:r w:rsidR="00927FB5" w:rsidRPr="00E352A3">
          <w:rPr>
            <w:rStyle w:val="Hipervnculo"/>
            <w:rFonts w:ascii="Arial" w:hAnsi="Arial" w:cs="Arial"/>
          </w:rPr>
          <w:t>http://www.oncti.gob.ve/index.php?option=com_phocadownload&amp;view=category&amp;download</w:t>
        </w:r>
      </w:hyperlink>
      <w:r w:rsidRPr="00E352A3">
        <w:rPr>
          <w:rFonts w:ascii="Arial" w:hAnsi="Arial" w:cs="Arial"/>
          <w:color w:val="CC4125"/>
        </w:rPr>
        <w:t xml:space="preserve"> =119:reglamento-del-programa-de-estimulo-a-la-innovacion-e-investigacion- peii&amp;id=11:documentos&amp;Itemid=92</w:t>
      </w:r>
      <w:r w:rsidRPr="00E352A3">
        <w:rPr>
          <w:rFonts w:ascii="Arial" w:hAnsi="Arial" w:cs="Arial"/>
          <w:color w:val="CC4125"/>
        </w:rPr>
        <w:br/>
        <w:t xml:space="preserve">Coordinación de Investigación. (2011). ¿Quiénes Somos?. Caracas, Venezuela: Facultad de Ciencias de la Universidad Central de Venezuela. Recuperado en julio 2015, de </w:t>
      </w:r>
      <w:hyperlink r:id="rId20" w:history="1">
        <w:r w:rsidR="00927FB5" w:rsidRPr="00E352A3">
          <w:rPr>
            <w:rStyle w:val="Hipervnculo"/>
            <w:rFonts w:ascii="Arial" w:hAnsi="Arial" w:cs="Arial"/>
          </w:rPr>
          <w:t>http://www.coordinv.ciens.ucv.ve/investigacion/quienes.php</w:t>
        </w:r>
      </w:hyperlink>
      <w:r w:rsidRPr="00E352A3">
        <w:rPr>
          <w:rFonts w:ascii="Arial" w:hAnsi="Arial" w:cs="Arial"/>
          <w:color w:val="CC4125"/>
        </w:rPr>
        <w:br/>
        <w:t>108</w:t>
      </w:r>
      <w:r w:rsidRPr="00E352A3">
        <w:rPr>
          <w:rFonts w:ascii="Arial" w:hAnsi="Arial" w:cs="Arial"/>
          <w:color w:val="CC4125"/>
        </w:rPr>
        <w:br/>
        <w:t>Referencias bibliográficas y digitales</w:t>
      </w:r>
      <w:r w:rsidRPr="00E352A3">
        <w:rPr>
          <w:rFonts w:ascii="Arial" w:hAnsi="Arial" w:cs="Arial"/>
          <w:color w:val="CC4125"/>
        </w:rPr>
        <w:br/>
        <w:t xml:space="preserve">De Luca D. (2010). ¿Qué es CSS3? [Mensaje en un blog]. Recuperado en julio 2015, de: </w:t>
      </w:r>
      <w:hyperlink r:id="rId21" w:history="1">
        <w:r w:rsidR="00927FB5" w:rsidRPr="00E352A3">
          <w:rPr>
            <w:rStyle w:val="Hipervnculo"/>
            <w:rFonts w:ascii="Arial" w:hAnsi="Arial" w:cs="Arial"/>
          </w:rPr>
          <w:t>http://html5.dwebapps.com/que-es-css3/</w:t>
        </w:r>
      </w:hyperlink>
      <w:r w:rsidRPr="00E352A3">
        <w:rPr>
          <w:rFonts w:ascii="Arial" w:hAnsi="Arial" w:cs="Arial"/>
          <w:color w:val="CC4125"/>
        </w:rPr>
        <w:br/>
        <w:t xml:space="preserve">Directorio Nacional de Investigadores e Innovadores (DINA). (2015). ¿Quiénes somos?. Lima, Perú. Recuperado en diciembre 2015, de </w:t>
      </w:r>
      <w:hyperlink r:id="rId22" w:history="1">
        <w:r w:rsidR="00927FB5" w:rsidRPr="00E352A3">
          <w:rPr>
            <w:rStyle w:val="Hipervnculo"/>
            <w:rFonts w:ascii="Arial" w:hAnsi="Arial" w:cs="Arial"/>
          </w:rPr>
          <w:t>http://dina.concytec.gob.pe/</w:t>
        </w:r>
      </w:hyperlink>
      <w:r w:rsidRPr="00E352A3">
        <w:rPr>
          <w:rFonts w:ascii="Arial" w:hAnsi="Arial" w:cs="Arial"/>
          <w:color w:val="CC4125"/>
        </w:rPr>
        <w:br/>
      </w:r>
      <w:r w:rsidRPr="00E352A3">
        <w:rPr>
          <w:rFonts w:ascii="Arial" w:hAnsi="Arial" w:cs="Arial"/>
          <w:color w:val="CC4125"/>
        </w:rPr>
        <w:lastRenderedPageBreak/>
        <w:t xml:space="preserve">EcuRed. (2012). Lenguaje de Marcado de Hipertexto. Cuba. Recuperado en julio 2015, de: </w:t>
      </w:r>
      <w:hyperlink r:id="rId23" w:history="1">
        <w:r w:rsidR="00927FB5" w:rsidRPr="00E352A3">
          <w:rPr>
            <w:rStyle w:val="Hipervnculo"/>
            <w:rFonts w:ascii="Arial" w:hAnsi="Arial" w:cs="Arial"/>
          </w:rPr>
          <w:t>http://www.ecured.cu/index.php/Lenguaje_de_Marcado_de_Hipertexto</w:t>
        </w:r>
      </w:hyperlink>
      <w:r w:rsidRPr="00E352A3">
        <w:rPr>
          <w:rFonts w:ascii="Arial" w:hAnsi="Arial" w:cs="Arial"/>
          <w:color w:val="CC4125"/>
        </w:rPr>
        <w:br/>
        <w:t xml:space="preserve">EcuRed. (2012). Directorio Activo. Recuperado en mayo 2016, de: </w:t>
      </w:r>
      <w:hyperlink r:id="rId24" w:history="1">
        <w:r w:rsidR="00927FB5" w:rsidRPr="00E352A3">
          <w:rPr>
            <w:rStyle w:val="Hipervnculo"/>
            <w:rFonts w:ascii="Arial" w:hAnsi="Arial" w:cs="Arial"/>
          </w:rPr>
          <w:t>http://www.ecured.cu/Directorio_Activo</w:t>
        </w:r>
      </w:hyperlink>
      <w:r w:rsidRPr="00E352A3">
        <w:rPr>
          <w:rFonts w:ascii="Arial" w:hAnsi="Arial" w:cs="Arial"/>
          <w:color w:val="CC4125"/>
        </w:rPr>
        <w:br/>
        <w:t>España M. (2003). Servicios Avanzados de telecomunicación. Madrid, España: Editorial Díaz de Santos S.A.</w:t>
      </w:r>
      <w:r w:rsidRPr="00E352A3">
        <w:rPr>
          <w:rFonts w:ascii="Arial" w:hAnsi="Arial" w:cs="Arial"/>
          <w:color w:val="CC4125"/>
        </w:rPr>
        <w:br/>
        <w:t xml:space="preserve">Graterol L., Magrí S y Marín S. (2014). PHP, Python o Ruby ¿Qué son y para qué sirve cada uno? [Mensaje en un blog]. Recuperado en julio 2015, de: </w:t>
      </w:r>
      <w:hyperlink r:id="rId25" w:history="1">
        <w:r w:rsidR="00927FB5" w:rsidRPr="00E352A3">
          <w:rPr>
            <w:rStyle w:val="Hipervnculo"/>
            <w:rFonts w:ascii="Arial" w:hAnsi="Arial" w:cs="Arial"/>
          </w:rPr>
          <w:t>http://blog.escuelaweb.net/php-python-o-ruby-para-que-sirve-cada-uno/</w:t>
        </w:r>
      </w:hyperlink>
      <w:r w:rsidRPr="00E352A3">
        <w:rPr>
          <w:rFonts w:ascii="Arial" w:hAnsi="Arial" w:cs="Arial"/>
          <w:color w:val="CC4125"/>
        </w:rPr>
        <w:br/>
        <w:t>Laudon K. y Laudon J. (2004). Sistemas de Información Gerencial. México: Editorial Pearson Educación.</w:t>
      </w:r>
      <w:r w:rsidRPr="00E352A3">
        <w:rPr>
          <w:rFonts w:ascii="Arial" w:hAnsi="Arial" w:cs="Arial"/>
          <w:color w:val="CC4125"/>
        </w:rPr>
        <w:br/>
        <w:t xml:space="preserve">Ministerio del Poder Popular para Ciencia, Tecnología e Innovación (MCTI). (21 de marzo de 2011). Gobierno Revolucionario fortalecerá las actividades científico tecnológicas del país. Caracas, Venezuela. Recuperado en julio 2015 de: </w:t>
      </w:r>
      <w:hyperlink r:id="rId26" w:history="1">
        <w:r w:rsidR="00927FB5" w:rsidRPr="00E352A3">
          <w:rPr>
            <w:rStyle w:val="Hipervnculo"/>
            <w:rFonts w:ascii="Arial" w:hAnsi="Arial" w:cs="Arial"/>
          </w:rPr>
          <w:t>http://www.mcti.gob.ve/actualidad/noticias/gobierno-revolucionario-fortalecera-las-</w:t>
        </w:r>
      </w:hyperlink>
      <w:r w:rsidRPr="00E352A3">
        <w:rPr>
          <w:rFonts w:ascii="Arial" w:hAnsi="Arial" w:cs="Arial"/>
          <w:color w:val="CC4125"/>
        </w:rPr>
        <w:t xml:space="preserve"> actividades-cientifico-tecnologicas-del</w:t>
      </w:r>
      <w:r w:rsidRPr="00E352A3">
        <w:rPr>
          <w:rFonts w:ascii="Arial" w:hAnsi="Arial" w:cs="Arial"/>
          <w:color w:val="CC4125"/>
        </w:rPr>
        <w:br/>
        <w:t xml:space="preserve">Nielsen J. (1995). 10 Usability Heuristics for User Interface Design. Recuperado en mayo 2016, de: </w:t>
      </w:r>
      <w:hyperlink r:id="rId27" w:history="1">
        <w:r w:rsidR="00927FB5" w:rsidRPr="00E352A3">
          <w:rPr>
            <w:rStyle w:val="Hipervnculo"/>
            <w:rFonts w:ascii="Arial" w:hAnsi="Arial" w:cs="Arial"/>
          </w:rPr>
          <w:t>http://www.useit.com/papers/heuristic/heuristic_list.html</w:t>
        </w:r>
      </w:hyperlink>
      <w:r w:rsidRPr="00E352A3">
        <w:rPr>
          <w:rFonts w:ascii="Arial" w:hAnsi="Arial" w:cs="Arial"/>
          <w:color w:val="CC4125"/>
        </w:rPr>
        <w:br/>
        <w:t>Olivares C. (2012). GENCI–2 Gestor de Contenido Modular Para la Coordinación de Investigación De la Facultad de Ciencias de la UCV (tesis de pregrado). Escuela de Computación, Facultad de Ciencias de la Universidad Central de Venezuela, Caracas, Venezuela.</w:t>
      </w:r>
      <w:r w:rsidRPr="00E352A3">
        <w:rPr>
          <w:rFonts w:ascii="Arial" w:hAnsi="Arial" w:cs="Arial"/>
          <w:color w:val="CC4125"/>
        </w:rPr>
        <w:br/>
        <w:t xml:space="preserve">Pentaho. (2012). PENTAHO. Recuperado en mayo de 2016, de </w:t>
      </w:r>
      <w:hyperlink r:id="rId28" w:history="1">
        <w:r w:rsidR="00927FB5" w:rsidRPr="00E352A3">
          <w:rPr>
            <w:rStyle w:val="Hipervnculo"/>
            <w:rFonts w:ascii="Arial" w:hAnsi="Arial" w:cs="Arial"/>
          </w:rPr>
          <w:t>http://www.pentaho.com/</w:t>
        </w:r>
      </w:hyperlink>
      <w:r w:rsidRPr="00E352A3">
        <w:rPr>
          <w:rFonts w:ascii="Arial" w:hAnsi="Arial" w:cs="Arial"/>
          <w:color w:val="CC4125"/>
        </w:rPr>
        <w:br/>
        <w:t>Piattini M. (1996). Análisis y Diseño Detallado de Aplicaciones Informáticas de Gestión. Madrid, España: Editorial Ra-Ma.</w:t>
      </w:r>
      <w:r w:rsidRPr="00E352A3">
        <w:rPr>
          <w:rFonts w:ascii="Arial" w:hAnsi="Arial" w:cs="Arial"/>
          <w:color w:val="CC4125"/>
        </w:rPr>
        <w:br/>
        <w:t xml:space="preserve">Rails Guides. (2015). Ruby on Rails Guides (v4.2.4). Recuperado en julio 2015, de: </w:t>
      </w:r>
      <w:hyperlink r:id="rId29" w:history="1">
        <w:r w:rsidR="00927FB5" w:rsidRPr="00E352A3">
          <w:rPr>
            <w:rStyle w:val="Hipervnculo"/>
            <w:rFonts w:ascii="Arial" w:hAnsi="Arial" w:cs="Arial"/>
          </w:rPr>
          <w:t>http://guides.rubyonrails.org/</w:t>
        </w:r>
      </w:hyperlink>
      <w:r w:rsidRPr="00E352A3">
        <w:rPr>
          <w:rFonts w:ascii="Arial" w:hAnsi="Arial" w:cs="Arial"/>
          <w:color w:val="CC4125"/>
        </w:rPr>
        <w:br/>
        <w:t>109</w:t>
      </w:r>
      <w:r w:rsidRPr="00E352A3">
        <w:rPr>
          <w:rFonts w:ascii="Arial" w:hAnsi="Arial" w:cs="Arial"/>
          <w:color w:val="CC4125"/>
        </w:rPr>
        <w:br/>
        <w:t>Referencias bibliográficas y digitales</w:t>
      </w:r>
      <w:r w:rsidRPr="00E352A3">
        <w:rPr>
          <w:rFonts w:ascii="Arial" w:hAnsi="Arial" w:cs="Arial"/>
          <w:color w:val="CC4125"/>
        </w:rPr>
        <w:br/>
        <w:t xml:space="preserve">Rivera J. (2012). Pentaho Data Integration (Kettle). Recuperado en mayo 2016, de: </w:t>
      </w:r>
      <w:hyperlink r:id="rId30" w:history="1">
        <w:r w:rsidR="00927FB5" w:rsidRPr="00E352A3">
          <w:rPr>
            <w:rStyle w:val="Hipervnculo"/>
            <w:rFonts w:ascii="Arial" w:hAnsi="Arial" w:cs="Arial"/>
          </w:rPr>
          <w:t>http://www.docfoc.com/pentaho-data-integration-56338932d4bf0</w:t>
        </w:r>
      </w:hyperlink>
      <w:r w:rsidRPr="00E352A3">
        <w:rPr>
          <w:rFonts w:ascii="Arial" w:hAnsi="Arial" w:cs="Arial"/>
          <w:color w:val="CC4125"/>
        </w:rPr>
        <w:br/>
        <w:t xml:space="preserve">Ruby Lang Org. (2015). Acerca de Ruby. Recuperado en julio 2015, de: </w:t>
      </w:r>
      <w:hyperlink r:id="rId31" w:history="1">
        <w:r w:rsidR="00927FB5" w:rsidRPr="00E352A3">
          <w:rPr>
            <w:rStyle w:val="Hipervnculo"/>
            <w:rFonts w:ascii="Arial" w:hAnsi="Arial" w:cs="Arial"/>
          </w:rPr>
          <w:t>https://www.ruby-lang.org/es/</w:t>
        </w:r>
      </w:hyperlink>
      <w:r w:rsidRPr="00E352A3">
        <w:rPr>
          <w:rFonts w:ascii="Arial" w:hAnsi="Arial" w:cs="Arial"/>
          <w:color w:val="CC4125"/>
        </w:rPr>
        <w:br/>
        <w:t xml:space="preserve">Sistema de Acreditación de los Investigadores de la Universidad de Oriente (SAI-UDO). (2011). Instrucciones. Venezuela. Recuperado en julio 2015, de: </w:t>
      </w:r>
      <w:hyperlink r:id="rId32" w:history="1">
        <w:r w:rsidR="00927FB5" w:rsidRPr="00E352A3">
          <w:rPr>
            <w:rStyle w:val="Hipervnculo"/>
            <w:rFonts w:ascii="Arial" w:hAnsi="Arial" w:cs="Arial"/>
          </w:rPr>
          <w:t>http://www.saiudo.ci-</w:t>
        </w:r>
      </w:hyperlink>
      <w:r w:rsidRPr="00E352A3">
        <w:rPr>
          <w:rFonts w:ascii="Arial" w:hAnsi="Arial" w:cs="Arial"/>
          <w:color w:val="CC4125"/>
        </w:rPr>
        <w:t xml:space="preserve"> udo.com.ve/</w:t>
      </w:r>
      <w:r w:rsidRPr="00E352A3">
        <w:rPr>
          <w:rFonts w:ascii="Arial" w:hAnsi="Arial" w:cs="Arial"/>
          <w:color w:val="CC4125"/>
        </w:rPr>
        <w:br/>
        <w:t xml:space="preserve">Sistema de Acreditación de los Investigadores de la Universidad de Oriente (SAI-UDO). (2011). PAIC-UDO. Venezuela. Recuperado en julio 2015, de: </w:t>
      </w:r>
      <w:hyperlink r:id="rId33" w:history="1">
        <w:r w:rsidR="00927FB5" w:rsidRPr="00E352A3">
          <w:rPr>
            <w:rStyle w:val="Hipervnculo"/>
            <w:rFonts w:ascii="Arial" w:hAnsi="Arial" w:cs="Arial"/>
          </w:rPr>
          <w:t>http://www.saiudo.ci-</w:t>
        </w:r>
      </w:hyperlink>
      <w:r w:rsidRPr="00E352A3">
        <w:rPr>
          <w:rFonts w:ascii="Arial" w:hAnsi="Arial" w:cs="Arial"/>
          <w:color w:val="CC4125"/>
        </w:rPr>
        <w:t xml:space="preserve"> udo.com.ve/</w:t>
      </w:r>
      <w:r w:rsidRPr="00E352A3">
        <w:rPr>
          <w:rFonts w:ascii="Arial" w:hAnsi="Arial" w:cs="Arial"/>
          <w:color w:val="CC4125"/>
        </w:rPr>
        <w:br/>
        <w:t>Silberschatz A., Korth H. y Sudarshan S. (2002). Fundamentos de Bases de Datos. (4ta ed.). Madrid, España: Mc Graw Hill.</w:t>
      </w:r>
      <w:r w:rsidRPr="00E352A3">
        <w:rPr>
          <w:rFonts w:ascii="Arial" w:hAnsi="Arial" w:cs="Arial"/>
          <w:color w:val="CC4125"/>
        </w:rPr>
        <w:br/>
        <w:t xml:space="preserve">Solis J. (2014). ¿Qué es bootstrap y cómo funciona en el diseño web?. Recuperado en mayo 2016, de: </w:t>
      </w:r>
      <w:hyperlink r:id="rId34" w:history="1">
        <w:r w:rsidR="00927FB5" w:rsidRPr="00E352A3">
          <w:rPr>
            <w:rStyle w:val="Hipervnculo"/>
            <w:rFonts w:ascii="Arial" w:hAnsi="Arial" w:cs="Arial"/>
          </w:rPr>
          <w:t>http://www.arweb.com/chucherias/editorial/%C2%BFque-es-bootstrap-y-</w:t>
        </w:r>
      </w:hyperlink>
      <w:r w:rsidRPr="00E352A3">
        <w:rPr>
          <w:rFonts w:ascii="Arial" w:hAnsi="Arial" w:cs="Arial"/>
          <w:color w:val="CC4125"/>
        </w:rPr>
        <w:t xml:space="preserve"> </w:t>
      </w:r>
      <w:r w:rsidRPr="00E352A3">
        <w:rPr>
          <w:rFonts w:ascii="Arial" w:hAnsi="Arial" w:cs="Arial"/>
          <w:color w:val="CC4125"/>
        </w:rPr>
        <w:lastRenderedPageBreak/>
        <w:t>como-funciona-en-el-diseno-web.htm</w:t>
      </w:r>
      <w:r w:rsidRPr="00E352A3">
        <w:rPr>
          <w:rFonts w:ascii="Arial" w:hAnsi="Arial" w:cs="Arial"/>
          <w:color w:val="CC4125"/>
        </w:rPr>
        <w:br/>
        <w:t xml:space="preserve">The PostgreSQL Global Development Group. (1996-2015). PostgreSQL. Recuperado en julio 2015, de: </w:t>
      </w:r>
      <w:hyperlink r:id="rId35" w:history="1">
        <w:r w:rsidR="00927FB5" w:rsidRPr="00E352A3">
          <w:rPr>
            <w:rStyle w:val="Hipervnculo"/>
            <w:rFonts w:ascii="Arial" w:hAnsi="Arial" w:cs="Arial"/>
          </w:rPr>
          <w:t>http://www.postgresql.org/about/</w:t>
        </w:r>
      </w:hyperlink>
      <w:r w:rsidRPr="00E352A3">
        <w:rPr>
          <w:rFonts w:ascii="Arial" w:hAnsi="Arial" w:cs="Arial"/>
          <w:color w:val="CC4125"/>
        </w:rPr>
        <w:br/>
        <w:t xml:space="preserve">W3Schools. (2015). AJAX Introduction. Recuperado en julio 2015, de: </w:t>
      </w:r>
      <w:hyperlink r:id="rId36" w:history="1">
        <w:r w:rsidR="00927FB5" w:rsidRPr="00E352A3">
          <w:rPr>
            <w:rStyle w:val="Hipervnculo"/>
            <w:rFonts w:ascii="Arial" w:hAnsi="Arial" w:cs="Arial"/>
          </w:rPr>
          <w:t>http://www.w3schools.com/Ajax/ajax_intro.asp</w:t>
        </w:r>
      </w:hyperlink>
      <w:r w:rsidRPr="00E352A3">
        <w:rPr>
          <w:rFonts w:ascii="Arial" w:hAnsi="Arial" w:cs="Arial"/>
          <w:color w:val="CC4125"/>
        </w:rPr>
        <w:br/>
        <w:t xml:space="preserve">2ndQuadrant Ltd (2001-2015). 2ndQuadrant Professional PostgreSQL. Recuperado en julio 2015, de: </w:t>
      </w:r>
      <w:hyperlink r:id="rId37" w:history="1">
        <w:r w:rsidR="00927FB5" w:rsidRPr="00E352A3">
          <w:rPr>
            <w:rStyle w:val="Hipervnculo"/>
            <w:rFonts w:ascii="Arial" w:hAnsi="Arial" w:cs="Arial"/>
          </w:rPr>
          <w:t>http://2ndquadrant.com/es/postgresql/</w:t>
        </w:r>
      </w:hyperlink>
      <w:r w:rsidRPr="00E352A3">
        <w:rPr>
          <w:rFonts w:ascii="Arial" w:hAnsi="Arial" w:cs="Arial"/>
          <w:color w:val="CC4125"/>
        </w:rPr>
        <w:br/>
      </w:r>
    </w:p>
    <w:p w:rsidR="0084704A" w:rsidRPr="00E352A3" w:rsidRDefault="0084704A">
      <w:pPr>
        <w:pStyle w:val="normal0"/>
        <w:rPr>
          <w:rFonts w:ascii="Arial" w:hAnsi="Arial" w:cs="Arial"/>
          <w:color w:val="CC4125"/>
        </w:rPr>
      </w:pPr>
    </w:p>
    <w:sectPr w:rsidR="0084704A" w:rsidRPr="00E352A3" w:rsidSect="0084704A">
      <w:type w:val="continuous"/>
      <w:pgSz w:w="12240" w:h="15840"/>
      <w:pgMar w:top="1417" w:right="1701" w:bottom="1417" w:left="1701" w:header="0"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ortatil" w:date="2017-08-12T17:14:00Z" w:initials="P">
    <w:p w:rsidR="000A5246" w:rsidRPr="00E352A3" w:rsidRDefault="000A5246">
      <w:pPr>
        <w:pStyle w:val="Textocomentario"/>
        <w:rPr>
          <w:rFonts w:ascii="Arial" w:hAnsi="Arial" w:cs="Arial"/>
          <w:b/>
          <w:sz w:val="24"/>
          <w:szCs w:val="24"/>
        </w:rPr>
      </w:pPr>
      <w:r w:rsidRPr="00E352A3">
        <w:rPr>
          <w:rStyle w:val="Refdecomentario"/>
          <w:b/>
          <w:highlight w:val="yellow"/>
        </w:rPr>
        <w:annotationRef/>
      </w:r>
      <w:r w:rsidRPr="00E352A3">
        <w:rPr>
          <w:rFonts w:ascii="Arial" w:hAnsi="Arial" w:cs="Arial"/>
          <w:b/>
          <w:sz w:val="24"/>
          <w:szCs w:val="24"/>
          <w:highlight w:val="yellow"/>
        </w:rPr>
        <w:t>Les cambie el título</w:t>
      </w:r>
    </w:p>
  </w:comment>
  <w:comment w:id="2" w:author="Portatil" w:date="2017-08-12T21:00:00Z" w:initials="P">
    <w:p w:rsidR="000A5246" w:rsidRDefault="000A5246" w:rsidP="00FB0F09">
      <w:pPr>
        <w:pStyle w:val="Textocomentario"/>
        <w:jc w:val="both"/>
      </w:pPr>
      <w:r>
        <w:rPr>
          <w:rStyle w:val="Refdecomentario"/>
        </w:rPr>
        <w:annotationRef/>
      </w:r>
      <w:r w:rsidRPr="00E9400E">
        <w:rPr>
          <w:rFonts w:ascii="Arial" w:eastAsia="Arial" w:hAnsi="Arial" w:cs="Arial"/>
          <w:b/>
          <w:color w:val="FF0000"/>
          <w:sz w:val="24"/>
          <w:szCs w:val="24"/>
          <w:highlight w:val="yellow"/>
        </w:rPr>
        <w:t>(osea, esta página)</w:t>
      </w:r>
    </w:p>
  </w:comment>
  <w:comment w:id="3" w:author="Portatil" w:date="2017-08-12T21:00:00Z" w:initials="P">
    <w:p w:rsidR="000A5246" w:rsidRPr="003F478A" w:rsidRDefault="000A5246" w:rsidP="00FB0F09">
      <w:pPr>
        <w:pStyle w:val="Textocomentario"/>
        <w:rPr>
          <w:rFonts w:ascii="Arial" w:hAnsi="Arial" w:cs="Arial"/>
          <w:highlight w:val="yellow"/>
        </w:rPr>
      </w:pPr>
      <w:r>
        <w:rPr>
          <w:rStyle w:val="Refdecomentario"/>
        </w:rPr>
        <w:annotationRef/>
      </w:r>
      <w:r w:rsidRPr="003F478A">
        <w:rPr>
          <w:rFonts w:ascii="Arial" w:hAnsi="Arial" w:cs="Arial"/>
          <w:highlight w:val="yellow"/>
        </w:rPr>
        <w:t xml:space="preserve">Contiene la teoría que aopya el desarrollo del trabajo especial de grado. </w:t>
      </w:r>
    </w:p>
    <w:p w:rsidR="000A5246" w:rsidRPr="003F478A" w:rsidRDefault="000A5246" w:rsidP="00FB0F09">
      <w:pPr>
        <w:pStyle w:val="Textocomentario"/>
        <w:rPr>
          <w:rFonts w:ascii="Arial" w:hAnsi="Arial" w:cs="Arial"/>
          <w:highlight w:val="yellow"/>
        </w:rPr>
      </w:pPr>
      <w:r w:rsidRPr="003F478A">
        <w:rPr>
          <w:rFonts w:ascii="Arial" w:hAnsi="Arial" w:cs="Arial"/>
          <w:highlight w:val="yellow"/>
        </w:rPr>
        <w:t>Permite ubicar el tema objeto de investigación dentro del conjunto de las teorías existentes, con el propósito de precisar en cuál corriente de pensamiento se inscribe y en que medid significa algo nuevo o complementario Por otra parte, es una descripción detallada de cada uno de los elementos de la teoría que serán directamente utilizados en el desarrollo de la investigación</w:t>
      </w:r>
    </w:p>
    <w:p w:rsidR="000A5246" w:rsidRPr="003F478A" w:rsidRDefault="000A5246" w:rsidP="00FB0F09">
      <w:pPr>
        <w:pStyle w:val="Textocomentario"/>
        <w:rPr>
          <w:rFonts w:ascii="Arial" w:hAnsi="Arial" w:cs="Arial"/>
          <w:highlight w:val="yellow"/>
        </w:rPr>
      </w:pPr>
    </w:p>
    <w:p w:rsidR="000A5246" w:rsidRPr="003F478A" w:rsidRDefault="000A5246" w:rsidP="00FB0F09">
      <w:pPr>
        <w:pStyle w:val="Textocomentario"/>
        <w:rPr>
          <w:rFonts w:ascii="Arial" w:hAnsi="Arial" w:cs="Arial"/>
          <w:highlight w:val="yellow"/>
        </w:rPr>
      </w:pPr>
      <w:r w:rsidRPr="003F478A">
        <w:rPr>
          <w:rFonts w:ascii="Arial" w:hAnsi="Arial" w:cs="Arial"/>
          <w:highlight w:val="yellow"/>
        </w:rPr>
        <w:t>También incluye las relaciones significativas que se dan entre los elementos teóricos</w:t>
      </w:r>
    </w:p>
    <w:p w:rsidR="000A5246" w:rsidRPr="003F478A" w:rsidRDefault="000A5246" w:rsidP="00FB0F09">
      <w:pPr>
        <w:pStyle w:val="Textocomentario"/>
        <w:rPr>
          <w:rFonts w:ascii="Arial" w:hAnsi="Arial" w:cs="Arial"/>
          <w:highlight w:val="yellow"/>
        </w:rPr>
      </w:pPr>
    </w:p>
    <w:p w:rsidR="000A5246" w:rsidRPr="003F478A" w:rsidRDefault="000A5246" w:rsidP="00FB0F09">
      <w:pPr>
        <w:pStyle w:val="Textocomentario"/>
        <w:rPr>
          <w:rFonts w:ascii="Arial" w:hAnsi="Arial" w:cs="Arial"/>
          <w:color w:val="0000FF"/>
          <w:highlight w:val="yellow"/>
        </w:rPr>
      </w:pPr>
      <w:r w:rsidRPr="003F478A">
        <w:rPr>
          <w:rFonts w:ascii="Arial" w:hAnsi="Arial" w:cs="Arial"/>
          <w:color w:val="0000FF"/>
          <w:highlight w:val="yellow"/>
        </w:rPr>
        <w:t>LO PRIMERO QUE DBEBE DEFINIR EL ALUMNO ES DEFINIR EL CONJUNTO  DE CONCEPTOS Y BLOQUES TEÓRICOS  QUE COMPRENDEN EL CONJUNTO DE SABERES SOBRE LOS CUALES SE APOYA LA INVESTIGACIÓN</w:t>
      </w:r>
    </w:p>
    <w:p w:rsidR="000A5246" w:rsidRPr="003F478A" w:rsidRDefault="000A5246" w:rsidP="00FB0F09">
      <w:pPr>
        <w:pStyle w:val="Textocomentario"/>
        <w:rPr>
          <w:rFonts w:ascii="Arial" w:hAnsi="Arial" w:cs="Arial"/>
          <w:color w:val="0000FF"/>
          <w:highlight w:val="yellow"/>
        </w:rPr>
      </w:pPr>
    </w:p>
    <w:p w:rsidR="000A5246" w:rsidRDefault="000A5246" w:rsidP="00FB0F09">
      <w:pPr>
        <w:pStyle w:val="Textocomentario"/>
      </w:pPr>
      <w:r w:rsidRPr="003F478A">
        <w:rPr>
          <w:rFonts w:ascii="Arial" w:hAnsi="Arial" w:cs="Arial"/>
          <w:color w:val="0000FF"/>
          <w:highlight w:val="yellow"/>
        </w:rPr>
        <w:t>LA IDEA ES QUE AL REALIZARSE PREGUNTAS EN LA INVESTIGACIÓN, LO CONCEPTOS TEÓRICOS DEN RESPUESTA A LAS INTERROGANTES QUE SURGEN DEL PLANTEAMIENTO DEL PROBLEMA,</w:t>
      </w:r>
    </w:p>
  </w:comment>
  <w:comment w:id="4" w:author="Portatil" w:date="2017-08-12T21:00:00Z" w:initials="P">
    <w:p w:rsidR="000A5246" w:rsidRPr="00986238" w:rsidRDefault="000A5246" w:rsidP="00FB0F09">
      <w:pPr>
        <w:pStyle w:val="Textocomentario"/>
        <w:rPr>
          <w:rFonts w:ascii="Arial" w:hAnsi="Arial" w:cs="Arial"/>
          <w:sz w:val="24"/>
          <w:szCs w:val="24"/>
          <w:highlight w:val="yellow"/>
        </w:rPr>
      </w:pPr>
      <w:r w:rsidRPr="00986238">
        <w:rPr>
          <w:rStyle w:val="Refdecomentario"/>
          <w:highlight w:val="yellow"/>
        </w:rPr>
        <w:annotationRef/>
      </w:r>
      <w:r w:rsidRPr="00986238">
        <w:rPr>
          <w:rFonts w:ascii="Arial" w:hAnsi="Arial" w:cs="Arial"/>
          <w:sz w:val="24"/>
          <w:szCs w:val="24"/>
          <w:highlight w:val="yellow"/>
        </w:rPr>
        <w:t>Les coloque esto en amarillo porque me dijeron que iban a revisar bien esta parte y decidir cual elegirían</w:t>
      </w:r>
    </w:p>
    <w:p w:rsidR="000A5246" w:rsidRPr="00986238" w:rsidRDefault="000A5246" w:rsidP="00FB0F09">
      <w:pPr>
        <w:pStyle w:val="Textocomentario"/>
        <w:rPr>
          <w:rFonts w:ascii="Arial" w:hAnsi="Arial" w:cs="Arial"/>
          <w:sz w:val="24"/>
          <w:szCs w:val="24"/>
          <w:highlight w:val="yellow"/>
        </w:rPr>
      </w:pPr>
    </w:p>
    <w:p w:rsidR="000A5246" w:rsidRPr="00986238" w:rsidRDefault="000A5246" w:rsidP="00FB0F09">
      <w:pPr>
        <w:pStyle w:val="Textocomentario"/>
        <w:rPr>
          <w:rFonts w:ascii="Arial" w:hAnsi="Arial" w:cs="Arial"/>
          <w:sz w:val="24"/>
          <w:szCs w:val="24"/>
          <w:highlight w:val="yellow"/>
        </w:rPr>
      </w:pPr>
      <w:r w:rsidRPr="00986238">
        <w:rPr>
          <w:rFonts w:ascii="Arial" w:hAnsi="Arial" w:cs="Arial"/>
          <w:sz w:val="24"/>
          <w:szCs w:val="24"/>
          <w:highlight w:val="yellow"/>
        </w:rPr>
        <w:t xml:space="preserve">Sin embargo, se que podrían utilizar Programación XP o trabajo en parejas, porque yo lo utilice en mi tesis de pre-grado, eramos 2 personas, y porque ya les pase material de XP, que esta en el docmento de seminario.pdf que les envié antes, </w:t>
      </w:r>
    </w:p>
    <w:p w:rsidR="000A5246" w:rsidRPr="00986238" w:rsidRDefault="000A5246" w:rsidP="00FB0F09">
      <w:pPr>
        <w:pStyle w:val="Textocomentario"/>
        <w:rPr>
          <w:rFonts w:ascii="Arial" w:hAnsi="Arial" w:cs="Arial"/>
          <w:sz w:val="24"/>
          <w:szCs w:val="24"/>
          <w:highlight w:val="yellow"/>
        </w:rPr>
      </w:pPr>
    </w:p>
    <w:p w:rsidR="000A5246" w:rsidRDefault="000A5246" w:rsidP="00FB0F09">
      <w:pPr>
        <w:pStyle w:val="Textocomentario"/>
        <w:rPr>
          <w:rFonts w:ascii="Arial" w:hAnsi="Arial" w:cs="Arial"/>
          <w:sz w:val="24"/>
          <w:szCs w:val="24"/>
        </w:rPr>
      </w:pPr>
      <w:r w:rsidRPr="00986238">
        <w:rPr>
          <w:rFonts w:ascii="Arial" w:hAnsi="Arial" w:cs="Arial"/>
          <w:sz w:val="24"/>
          <w:szCs w:val="24"/>
          <w:highlight w:val="yellow"/>
        </w:rPr>
        <w:t>De igual forma, recuerden  que ya les envié material de Scrum a sus correos</w:t>
      </w:r>
    </w:p>
    <w:p w:rsidR="000A5246" w:rsidRDefault="000A5246" w:rsidP="00FB0F09">
      <w:pPr>
        <w:pStyle w:val="Textocomentario"/>
      </w:pPr>
    </w:p>
  </w:comment>
  <w:comment w:id="5" w:author="Portatil" w:date="2017-08-12T21:00:00Z" w:initials="P">
    <w:p w:rsidR="000A5246" w:rsidRDefault="000A5246" w:rsidP="00FB0F09">
      <w:pPr>
        <w:pStyle w:val="Textocomentario"/>
      </w:pPr>
      <w:r>
        <w:rPr>
          <w:rStyle w:val="Refdecomentario"/>
        </w:rPr>
        <w:annotationRef/>
      </w:r>
      <w:r>
        <w:rPr>
          <w:color w:val="FF0000"/>
          <w:highlight w:val="yellow"/>
        </w:rPr>
        <w:t xml:space="preserve">Descarguen el libro del </w:t>
      </w:r>
      <w:r w:rsidRPr="009608B3">
        <w:rPr>
          <w:color w:val="FF0000"/>
          <w:highlight w:val="yellow"/>
        </w:rPr>
        <w:t>PMBOK del 2013 para rellenar este punto,</w:t>
      </w:r>
    </w:p>
  </w:comment>
  <w:comment w:id="6" w:author="Portatil" w:date="2017-08-12T21:03:00Z" w:initials="P">
    <w:p w:rsidR="000A5246" w:rsidRPr="0036575C" w:rsidRDefault="000A5246">
      <w:pPr>
        <w:pStyle w:val="Textocomentario"/>
        <w:rPr>
          <w:rFonts w:ascii="Arial" w:hAnsi="Arial" w:cs="Arial"/>
          <w:highlight w:val="yellow"/>
        </w:rPr>
      </w:pPr>
      <w:r>
        <w:rPr>
          <w:rStyle w:val="Refdecomentario"/>
        </w:rPr>
        <w:annotationRef/>
      </w:r>
      <w:r w:rsidRPr="0036575C">
        <w:rPr>
          <w:rFonts w:ascii="Arial" w:hAnsi="Arial" w:cs="Arial"/>
          <w:highlight w:val="yellow"/>
        </w:rPr>
        <w:t>Por ahora no han énfasis en esta parte</w:t>
      </w:r>
    </w:p>
    <w:p w:rsidR="000A5246" w:rsidRDefault="000A5246">
      <w:pPr>
        <w:pStyle w:val="Textocomentario"/>
      </w:pPr>
      <w:r w:rsidRPr="0036575C">
        <w:rPr>
          <w:rFonts w:ascii="Arial" w:hAnsi="Arial" w:cs="Arial"/>
          <w:highlight w:val="yellow"/>
        </w:rPr>
        <w:t>Concentrense en el marco teórico</w:t>
      </w:r>
    </w:p>
  </w:comment>
  <w:comment w:id="7" w:author="Portatil" w:date="2017-08-12T21:00:00Z" w:initials="P">
    <w:p w:rsidR="000A5246" w:rsidRPr="00E9400E" w:rsidRDefault="000A5246" w:rsidP="00FB0F09">
      <w:pPr>
        <w:pStyle w:val="Textocomentario"/>
        <w:rPr>
          <w:rFonts w:ascii="Arial" w:hAnsi="Arial" w:cs="Arial"/>
          <w:highlight w:val="yellow"/>
        </w:rPr>
      </w:pPr>
      <w:r w:rsidRPr="00E9400E">
        <w:rPr>
          <w:rStyle w:val="Refdecomentario"/>
          <w:highlight w:val="yellow"/>
        </w:rPr>
        <w:annotationRef/>
      </w:r>
      <w:r w:rsidRPr="00E9400E">
        <w:rPr>
          <w:rFonts w:ascii="Arial" w:hAnsi="Arial" w:cs="Arial"/>
          <w:highlight w:val="yellow"/>
        </w:rPr>
        <w:t>Esto esta sujeto a dejarse o a ser eliminado.</w:t>
      </w:r>
    </w:p>
    <w:p w:rsidR="000A5246" w:rsidRDefault="000A5246" w:rsidP="00FB0F09">
      <w:pPr>
        <w:pStyle w:val="Textocomentario"/>
      </w:pPr>
      <w:r w:rsidRPr="00E9400E">
        <w:rPr>
          <w:rFonts w:ascii="Arial" w:hAnsi="Arial" w:cs="Arial"/>
          <w:highlight w:val="yellow"/>
        </w:rPr>
        <w:t>Dejen esto para el final</w:t>
      </w:r>
    </w:p>
  </w:comment>
  <w:comment w:id="8" w:author="Portatil" w:date="2017-08-12T21:00:00Z" w:initials="P">
    <w:p w:rsidR="000A5246" w:rsidRPr="006908FE" w:rsidRDefault="000A5246" w:rsidP="00FB0F09">
      <w:pPr>
        <w:pStyle w:val="Textocomentario"/>
        <w:rPr>
          <w:rFonts w:ascii="Arial" w:hAnsi="Arial" w:cs="Arial"/>
          <w:b/>
          <w:color w:val="FF0000"/>
        </w:rPr>
      </w:pPr>
      <w:r w:rsidRPr="006908FE">
        <w:rPr>
          <w:rStyle w:val="Refdecomentario"/>
          <w:color w:val="FF0000"/>
          <w:highlight w:val="yellow"/>
        </w:rPr>
        <w:annotationRef/>
      </w:r>
      <w:r w:rsidRPr="006908FE">
        <w:rPr>
          <w:rFonts w:ascii="Arial" w:hAnsi="Arial" w:cs="Arial"/>
          <w:color w:val="FF0000"/>
          <w:highlight w:val="yellow"/>
        </w:rPr>
        <w:t>Revisen los apuntes de Aplicaciones con Tecnología Internet II, los apuntes y libros de Ingenieria del software, libros de la O’reily, libros de Eric Gamma, libros de Martin Flower, para responder estas 3 preguntas</w:t>
      </w:r>
    </w:p>
  </w:comment>
  <w:comment w:id="9" w:author="Portatil" w:date="2017-08-12T21:00:00Z" w:initials="P">
    <w:p w:rsidR="000A5246" w:rsidRPr="00D772C7" w:rsidRDefault="000A5246" w:rsidP="00FB0F09">
      <w:pPr>
        <w:pStyle w:val="Textocomentario"/>
        <w:rPr>
          <w:highlight w:val="yellow"/>
        </w:rPr>
      </w:pPr>
      <w:r w:rsidRPr="00D772C7">
        <w:rPr>
          <w:rStyle w:val="Refdecomentario"/>
          <w:highlight w:val="yellow"/>
        </w:rPr>
        <w:annotationRef/>
      </w:r>
      <w:r w:rsidRPr="00D772C7">
        <w:rPr>
          <w:highlight w:val="yellow"/>
        </w:rPr>
        <w:t>Aquí pueden decir si van a utilizar postre, SQL Server, Oracle;y de ser así, que utilizarían, Triggers? Store procedures? Ambos? Y el porque de su uso;</w:t>
      </w:r>
    </w:p>
    <w:p w:rsidR="000A5246" w:rsidRPr="00D772C7" w:rsidRDefault="000A5246" w:rsidP="00FB0F09">
      <w:pPr>
        <w:pStyle w:val="Textocomentario"/>
        <w:rPr>
          <w:highlight w:val="yellow"/>
        </w:rPr>
      </w:pPr>
    </w:p>
    <w:p w:rsidR="000A5246" w:rsidRDefault="000A5246" w:rsidP="00FB0F09">
      <w:pPr>
        <w:pStyle w:val="Textocomentario"/>
      </w:pPr>
      <w:r w:rsidRPr="00D772C7">
        <w:rPr>
          <w:highlight w:val="yellow"/>
        </w:rPr>
        <w:t>Consideren evaluar frameworks para base de datos para las tecnologías Python y PHP; que son las que tienen en mente utilizar</w:t>
      </w:r>
    </w:p>
  </w:comment>
  <w:comment w:id="10" w:author="Portatil" w:date="2017-08-12T21:00:00Z" w:initials="P">
    <w:p w:rsidR="000A5246" w:rsidRPr="00320C2E" w:rsidRDefault="000A5246" w:rsidP="00FB0F09">
      <w:pPr>
        <w:pStyle w:val="Textocomentario"/>
        <w:rPr>
          <w:rFonts w:ascii="Arial" w:hAnsi="Arial" w:cs="Arial"/>
          <w:color w:val="0000FF"/>
          <w:sz w:val="24"/>
          <w:szCs w:val="24"/>
          <w:highlight w:val="yellow"/>
        </w:rPr>
      </w:pPr>
      <w:r w:rsidRPr="00320C2E">
        <w:rPr>
          <w:rStyle w:val="Refdecomentario"/>
          <w:rFonts w:ascii="Arial" w:hAnsi="Arial" w:cs="Arial"/>
          <w:color w:val="0000FF"/>
          <w:sz w:val="24"/>
          <w:szCs w:val="24"/>
          <w:highlight w:val="yellow"/>
        </w:rPr>
        <w:annotationRef/>
      </w:r>
      <w:r w:rsidRPr="00320C2E">
        <w:rPr>
          <w:rFonts w:ascii="Arial" w:hAnsi="Arial" w:cs="Arial"/>
          <w:color w:val="0000FF"/>
          <w:sz w:val="24"/>
          <w:szCs w:val="24"/>
          <w:highlight w:val="yellow"/>
        </w:rPr>
        <w:t>Para este punto pueden revisar el seminario pdf qu eles envié, por si quieren complementar la parte de servicios Web de ustedes</w:t>
      </w:r>
    </w:p>
    <w:p w:rsidR="000A5246" w:rsidRPr="006908FE" w:rsidRDefault="000A5246" w:rsidP="00FB0F09">
      <w:pPr>
        <w:pStyle w:val="Textocomentario"/>
        <w:rPr>
          <w:rFonts w:ascii="Arial" w:hAnsi="Arial" w:cs="Arial"/>
          <w:color w:val="FF0000"/>
          <w:sz w:val="24"/>
          <w:szCs w:val="24"/>
        </w:rPr>
      </w:pPr>
      <w:r w:rsidRPr="00320C2E">
        <w:rPr>
          <w:rFonts w:ascii="Arial" w:hAnsi="Arial" w:cs="Arial"/>
          <w:color w:val="0000FF"/>
          <w:sz w:val="24"/>
          <w:szCs w:val="24"/>
          <w:highlight w:val="yellow"/>
        </w:rPr>
        <w:t>Aparece texto, y bibliografías que les pueden ser de utilidad</w:t>
      </w:r>
    </w:p>
  </w:comment>
  <w:comment w:id="11" w:author="Portatil" w:date="2017-08-12T21:00:00Z" w:initials="P">
    <w:p w:rsidR="000A5246" w:rsidRPr="00320C2E" w:rsidRDefault="000A5246" w:rsidP="00FB0F09">
      <w:pPr>
        <w:pStyle w:val="Lista"/>
        <w:spacing w:after="0" w:line="360" w:lineRule="auto"/>
        <w:rPr>
          <w:rFonts w:ascii="Arial" w:hAnsi="Arial" w:cs="Arial"/>
          <w:color w:val="0000FF"/>
          <w:sz w:val="24"/>
          <w:szCs w:val="24"/>
        </w:rPr>
      </w:pPr>
      <w:r w:rsidRPr="00320C2E">
        <w:rPr>
          <w:rStyle w:val="Refdecomentario"/>
          <w:rFonts w:ascii="Arial" w:hAnsi="Arial" w:cs="Arial"/>
        </w:rPr>
        <w:annotationRef/>
      </w:r>
      <w:r w:rsidRPr="00320C2E">
        <w:rPr>
          <w:rFonts w:ascii="Arial" w:hAnsi="Arial" w:cs="Arial"/>
          <w:color w:val="0000FF"/>
          <w:sz w:val="24"/>
          <w:szCs w:val="24"/>
          <w:highlight w:val="yellow"/>
        </w:rPr>
        <w:t>)- LES RECOMIENDO QUE LEAN ESTO BIEN, Y QUE ustedes determinen si les parece bien utilizar esto para desarrollar la aplicación o no.</w:t>
      </w:r>
    </w:p>
    <w:p w:rsidR="000A5246" w:rsidRPr="00320C2E" w:rsidRDefault="000A5246" w:rsidP="00FB0F09">
      <w:pPr>
        <w:pStyle w:val="Textocomentario"/>
        <w:rPr>
          <w:rFonts w:ascii="Arial" w:hAnsi="Arial" w:cs="Arial"/>
          <w:color w:val="0000FF"/>
        </w:rPr>
      </w:pPr>
    </w:p>
    <w:p w:rsidR="000A5246" w:rsidRPr="00320C2E" w:rsidRDefault="000A5246" w:rsidP="00FB0F09">
      <w:pPr>
        <w:pStyle w:val="Textocomentario"/>
        <w:rPr>
          <w:rFonts w:ascii="Arial" w:hAnsi="Arial" w:cs="Arial"/>
          <w:color w:val="0000FF"/>
        </w:rPr>
      </w:pPr>
      <w:r w:rsidRPr="00320C2E">
        <w:rPr>
          <w:rFonts w:ascii="Arial" w:hAnsi="Arial" w:cs="Arial"/>
          <w:color w:val="0000FF"/>
          <w:highlight w:val="yellow"/>
        </w:rPr>
        <w:t>Les envié videos de TDD para que se documenten de esto en correos previos</w:t>
      </w:r>
    </w:p>
    <w:p w:rsidR="000A5246" w:rsidRPr="00320C2E" w:rsidRDefault="000A5246" w:rsidP="00FB0F09">
      <w:pPr>
        <w:pStyle w:val="Textocomentario"/>
        <w:rPr>
          <w:rFonts w:ascii="Arial" w:hAnsi="Arial" w:cs="Arial"/>
          <w:color w:val="0000FF"/>
        </w:rPr>
      </w:pPr>
    </w:p>
    <w:p w:rsidR="000A5246" w:rsidRPr="00320C2E" w:rsidRDefault="000A5246" w:rsidP="00FB0F09">
      <w:pPr>
        <w:pStyle w:val="Textocomentario"/>
        <w:rPr>
          <w:sz w:val="24"/>
          <w:szCs w:val="24"/>
        </w:rPr>
      </w:pPr>
      <w:r w:rsidRPr="00320C2E">
        <w:rPr>
          <w:rFonts w:ascii="Arial" w:hAnsi="Arial" w:cs="Arial"/>
          <w:color w:val="0000FF"/>
          <w:highlight w:val="yellow"/>
        </w:rPr>
        <w:t>Si no lo consiguen, me avisan y se los envío</w:t>
      </w:r>
    </w:p>
  </w:comment>
  <w:comment w:id="12" w:author="Portatil" w:date="2017-08-12T21:00:00Z" w:initials="P">
    <w:p w:rsidR="000A5246"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rPr>
      </w:pPr>
      <w:r>
        <w:rPr>
          <w:rStyle w:val="Refdecomentario"/>
        </w:rPr>
        <w:annotationRef/>
      </w:r>
      <w:r w:rsidRPr="00986238">
        <w:rPr>
          <w:rFonts w:ascii="Arial" w:eastAsia="Times New Roman" w:hAnsi="Arial" w:cs="Arial"/>
          <w:color w:val="0000FF"/>
          <w:sz w:val="24"/>
          <w:szCs w:val="24"/>
          <w:highlight w:val="yellow"/>
        </w:rPr>
        <w:t>En el seminario indicarían, en que consiste este documento. Luego en el documento de la tesis, colocarían los trozos más importantes del diagrama de clases. No vamos a colocar todos los diagramas</w:t>
      </w:r>
    </w:p>
    <w:p w:rsidR="000A5246"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rPr>
      </w:pPr>
    </w:p>
    <w:p w:rsidR="000A5246" w:rsidRPr="009608B3" w:rsidRDefault="000A5246" w:rsidP="00FB0F09">
      <w:pPr>
        <w:pStyle w:val="Textocomentario"/>
        <w:rPr>
          <w:color w:val="FF0000"/>
        </w:rPr>
      </w:pPr>
      <w:r w:rsidRPr="00320C2E">
        <w:rPr>
          <w:rFonts w:ascii="Arial" w:eastAsia="Times New Roman" w:hAnsi="Arial" w:cs="Arial"/>
          <w:color w:val="FF0000"/>
          <w:sz w:val="24"/>
          <w:szCs w:val="24"/>
          <w:highlight w:val="yellow"/>
        </w:rPr>
        <w:t>Pueden revisar  la página oficial de UML 2.0, para  buscar el diagrama y utilizar los conceptos que ahí aparecen</w:t>
      </w:r>
    </w:p>
  </w:comment>
  <w:comment w:id="13" w:author="Portatil" w:date="2017-08-12T21:00:00Z" w:initials="P">
    <w:p w:rsidR="000A5246" w:rsidRPr="00320C2E"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highlight w:val="yellow"/>
        </w:rPr>
      </w:pPr>
      <w:r w:rsidRPr="009608B3">
        <w:rPr>
          <w:rStyle w:val="Refdecomentario"/>
          <w:color w:val="FF0000"/>
        </w:rPr>
        <w:annotationRef/>
      </w:r>
      <w:r w:rsidRPr="002A0CE6">
        <w:rPr>
          <w:rFonts w:ascii="Arial" w:eastAsia="Times New Roman" w:hAnsi="Arial" w:cs="Arial"/>
          <w:b/>
          <w:bCs/>
          <w:color w:val="0000FF"/>
          <w:sz w:val="24"/>
          <w:szCs w:val="24"/>
        </w:rPr>
        <w:t> </w:t>
      </w:r>
      <w:r w:rsidRPr="00986238">
        <w:rPr>
          <w:rFonts w:ascii="Arial" w:eastAsia="Times New Roman" w:hAnsi="Arial" w:cs="Arial"/>
          <w:color w:val="0000FF"/>
          <w:sz w:val="24"/>
          <w:szCs w:val="24"/>
          <w:highlight w:val="yellow"/>
        </w:rPr>
        <w:t xml:space="preserve">En el seminario indicarían, en que consiste este documento. Luego en el documento de la tesis, colocarían los trozos más importantes del diagrama de clases. </w:t>
      </w:r>
      <w:r w:rsidRPr="00320C2E">
        <w:rPr>
          <w:rFonts w:ascii="Arial" w:eastAsia="Times New Roman" w:hAnsi="Arial" w:cs="Arial"/>
          <w:color w:val="0000FF"/>
          <w:sz w:val="24"/>
          <w:szCs w:val="24"/>
          <w:highlight w:val="yellow"/>
        </w:rPr>
        <w:t>No vamos a colocar todos los diagramas</w:t>
      </w:r>
    </w:p>
    <w:p w:rsidR="000A5246" w:rsidRPr="009608B3" w:rsidRDefault="000A5246" w:rsidP="00FB0F09">
      <w:pPr>
        <w:pStyle w:val="Textocomentario"/>
        <w:rPr>
          <w:color w:val="FF0000"/>
        </w:rPr>
      </w:pPr>
      <w:r w:rsidRPr="00320C2E">
        <w:rPr>
          <w:rFonts w:ascii="Arial" w:eastAsia="Times New Roman" w:hAnsi="Arial" w:cs="Arial"/>
          <w:color w:val="FF0000"/>
          <w:sz w:val="24"/>
          <w:szCs w:val="24"/>
          <w:highlight w:val="yellow"/>
        </w:rPr>
        <w:t>Pueden revisar  la página oficial de UML 2.0, para  buscar el diagrama y utilizar los conceptos que ahí aparecen</w:t>
      </w:r>
    </w:p>
    <w:p w:rsidR="000A5246"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pPr>
      <w:r w:rsidRPr="009608B3">
        <w:rPr>
          <w:rStyle w:val="Refdecomentario"/>
          <w:color w:val="FF0000"/>
        </w:rPr>
        <w:annotationRef/>
      </w:r>
    </w:p>
  </w:comment>
  <w:comment w:id="14" w:author="Portatil" w:date="2017-08-12T21:00:00Z" w:initials="P">
    <w:p w:rsidR="000A5246" w:rsidRPr="00320C2E" w:rsidRDefault="000A5246" w:rsidP="00FB0F09">
      <w:pPr>
        <w:pStyle w:val="Textocomentario"/>
        <w:rPr>
          <w:rFonts w:ascii="Arial" w:eastAsia="Times New Roman" w:hAnsi="Arial" w:cs="Arial"/>
          <w:color w:val="0000FF"/>
          <w:sz w:val="24"/>
          <w:szCs w:val="24"/>
          <w:highlight w:val="yellow"/>
        </w:rPr>
      </w:pPr>
      <w:r>
        <w:rPr>
          <w:rStyle w:val="Refdecomentario"/>
        </w:rPr>
        <w:annotationRef/>
      </w:r>
      <w:r w:rsidRPr="00986238">
        <w:rPr>
          <w:rFonts w:ascii="Arial" w:eastAsia="Times New Roman" w:hAnsi="Arial" w:cs="Arial"/>
          <w:color w:val="0000FF"/>
          <w:sz w:val="24"/>
          <w:szCs w:val="24"/>
          <w:highlight w:val="yellow"/>
        </w:rPr>
        <w:t xml:space="preserve">En el seminario indicarían, en que consiste este documento.   Luego en el documento de la tesis, colocarían los trozos más </w:t>
      </w:r>
      <w:r w:rsidRPr="00320C2E">
        <w:rPr>
          <w:rFonts w:ascii="Arial" w:eastAsia="Times New Roman" w:hAnsi="Arial" w:cs="Arial"/>
          <w:color w:val="0000FF"/>
          <w:sz w:val="24"/>
          <w:szCs w:val="24"/>
          <w:highlight w:val="yellow"/>
        </w:rPr>
        <w:t>importantes del modelo de datos </w:t>
      </w:r>
    </w:p>
    <w:p w:rsidR="000A5246" w:rsidRPr="009608B3" w:rsidRDefault="000A5246" w:rsidP="00FB0F09">
      <w:pPr>
        <w:pStyle w:val="Textocomentario"/>
        <w:rPr>
          <w:color w:val="FF0000"/>
        </w:rPr>
      </w:pPr>
      <w:r w:rsidRPr="00320C2E">
        <w:rPr>
          <w:rFonts w:ascii="Arial" w:eastAsia="Times New Roman" w:hAnsi="Arial" w:cs="Arial"/>
          <w:color w:val="FF0000"/>
          <w:sz w:val="24"/>
          <w:szCs w:val="24"/>
          <w:highlight w:val="yellow"/>
        </w:rPr>
        <w:t>Pueden revisar  la página oficial de UML 2.0, para  buscar el diagrama y utilizar los conceptos que ahí aparecen</w:t>
      </w:r>
    </w:p>
    <w:p w:rsidR="000A5246" w:rsidRDefault="000A5246" w:rsidP="00FB0F09">
      <w:pPr>
        <w:pStyle w:val="Textocomentario"/>
      </w:pPr>
      <w:r w:rsidRPr="009608B3">
        <w:rPr>
          <w:rStyle w:val="Refdecomentario"/>
          <w:color w:val="FF0000"/>
        </w:rPr>
        <w:annotationRef/>
      </w:r>
    </w:p>
  </w:comment>
  <w:comment w:id="15" w:author="Portatil" w:date="2017-08-12T21:00:00Z" w:initials="P">
    <w:p w:rsidR="000A5246"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highlight w:val="yellow"/>
        </w:rPr>
      </w:pPr>
      <w:r>
        <w:rPr>
          <w:rStyle w:val="Refdecomentario"/>
        </w:rPr>
        <w:annotationRef/>
      </w:r>
      <w:r w:rsidRPr="00986238">
        <w:rPr>
          <w:rFonts w:ascii="Arial" w:eastAsia="Times New Roman" w:hAnsi="Arial" w:cs="Arial"/>
          <w:b/>
          <w:bCs/>
          <w:color w:val="0000FF"/>
          <w:sz w:val="24"/>
          <w:szCs w:val="24"/>
          <w:highlight w:val="yellow"/>
        </w:rPr>
        <w:t xml:space="preserve">:  </w:t>
      </w:r>
      <w:r w:rsidRPr="00986238">
        <w:rPr>
          <w:rFonts w:ascii="Arial" w:eastAsia="Times New Roman" w:hAnsi="Arial" w:cs="Arial"/>
          <w:color w:val="0000FF"/>
          <w:sz w:val="24"/>
          <w:szCs w:val="24"/>
          <w:highlight w:val="yellow"/>
        </w:rPr>
        <w:t>En el seminario indicarían, en que consiste este documento. Luego en el documento de la tesis, colocarían trozos del diccionario de datos (los segmentos más importantes)</w:t>
      </w:r>
    </w:p>
    <w:p w:rsidR="000A5246" w:rsidRPr="009608B3"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FF0000"/>
          <w:sz w:val="24"/>
          <w:szCs w:val="24"/>
          <w:highlight w:val="yellow"/>
        </w:rPr>
      </w:pPr>
    </w:p>
    <w:p w:rsidR="000A5246" w:rsidRPr="009608B3"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FF0000"/>
          <w:sz w:val="24"/>
          <w:szCs w:val="24"/>
        </w:rPr>
      </w:pPr>
      <w:r w:rsidRPr="009608B3">
        <w:rPr>
          <w:rFonts w:ascii="Arial" w:eastAsia="Times New Roman" w:hAnsi="Arial" w:cs="Arial"/>
          <w:color w:val="FF0000"/>
          <w:sz w:val="24"/>
          <w:szCs w:val="24"/>
          <w:highlight w:val="yellow"/>
        </w:rPr>
        <w:t>Busquen libros de base de datos oficiales en la red, o libros de la O´reily,o de otros autores para dar el concepto de esto</w:t>
      </w:r>
    </w:p>
    <w:p w:rsidR="000A5246" w:rsidRDefault="000A5246" w:rsidP="00FB0F09">
      <w:pPr>
        <w:pStyle w:val="Textocomentario"/>
      </w:pPr>
    </w:p>
  </w:comment>
  <w:comment w:id="16" w:author="Portatil" w:date="2017-08-12T21:00:00Z" w:initials="P">
    <w:p w:rsidR="000A5246" w:rsidRDefault="000A5246" w:rsidP="00FB0F09">
      <w:pPr>
        <w:pStyle w:val="Textocomentario"/>
        <w:rPr>
          <w:rFonts w:ascii="Arial" w:eastAsia="Times New Roman" w:hAnsi="Arial" w:cs="Arial"/>
          <w:color w:val="0000FF"/>
          <w:sz w:val="24"/>
          <w:szCs w:val="24"/>
        </w:rPr>
      </w:pPr>
      <w:r>
        <w:rPr>
          <w:rStyle w:val="Refdecomentario"/>
        </w:rPr>
        <w:annotationRef/>
      </w:r>
      <w:r w:rsidRPr="00986238">
        <w:rPr>
          <w:rFonts w:ascii="Arial" w:eastAsia="Times New Roman" w:hAnsi="Arial" w:cs="Arial"/>
          <w:b/>
          <w:bCs/>
          <w:color w:val="0000FF"/>
          <w:sz w:val="24"/>
          <w:szCs w:val="24"/>
          <w:highlight w:val="yellow"/>
        </w:rPr>
        <w:t xml:space="preserve">: </w:t>
      </w:r>
      <w:r w:rsidRPr="00986238">
        <w:rPr>
          <w:rFonts w:ascii="Arial" w:eastAsia="Times New Roman" w:hAnsi="Arial" w:cs="Arial"/>
          <w:color w:val="0000FF"/>
          <w:sz w:val="24"/>
          <w:szCs w:val="24"/>
          <w:highlight w:val="yellow"/>
        </w:rPr>
        <w:t>En el seminario indicarían, en que consiste este documento. o, y en el documento de la tesis, se indicaría un enlace a un recurso externo para visualizar el manual de usuario, y se colocarían segmentos más importantes del</w:t>
      </w:r>
      <w:r w:rsidRPr="002A0CE6">
        <w:rPr>
          <w:rFonts w:ascii="Arial" w:eastAsia="Times New Roman" w:hAnsi="Arial" w:cs="Arial"/>
          <w:color w:val="0000FF"/>
          <w:sz w:val="24"/>
          <w:szCs w:val="24"/>
        </w:rPr>
        <w:t xml:space="preserve"> manual</w:t>
      </w:r>
    </w:p>
    <w:p w:rsidR="000A5246" w:rsidRDefault="000A5246" w:rsidP="00FB0F09">
      <w:pPr>
        <w:pStyle w:val="Textocomentario"/>
        <w:rPr>
          <w:rFonts w:ascii="Arial" w:eastAsia="Times New Roman" w:hAnsi="Arial" w:cs="Arial"/>
          <w:color w:val="0000FF"/>
          <w:sz w:val="24"/>
          <w:szCs w:val="24"/>
        </w:rPr>
      </w:pPr>
    </w:p>
    <w:p w:rsidR="000A5246" w:rsidRPr="009608B3" w:rsidRDefault="000A5246" w:rsidP="00FB0F09">
      <w:pPr>
        <w:pStyle w:val="Textocomentario"/>
        <w:rPr>
          <w:rFonts w:ascii="Arial" w:eastAsia="Times New Roman" w:hAnsi="Arial" w:cs="Arial"/>
          <w:color w:val="FF0000"/>
          <w:sz w:val="24"/>
          <w:szCs w:val="24"/>
          <w:highlight w:val="yellow"/>
        </w:rPr>
      </w:pPr>
      <w:r w:rsidRPr="009608B3">
        <w:rPr>
          <w:rFonts w:ascii="Arial" w:eastAsia="Times New Roman" w:hAnsi="Arial" w:cs="Arial"/>
          <w:color w:val="FF0000"/>
          <w:sz w:val="24"/>
          <w:szCs w:val="24"/>
          <w:highlight w:val="yellow"/>
        </w:rPr>
        <w:t>Busquen referencias serias, para proporcionar el concepto de manual de usuario,</w:t>
      </w:r>
    </w:p>
    <w:p w:rsidR="000A5246" w:rsidRPr="009608B3" w:rsidRDefault="000A5246" w:rsidP="00FB0F09">
      <w:pPr>
        <w:pStyle w:val="Textocomentario"/>
        <w:rPr>
          <w:rFonts w:ascii="Arial" w:hAnsi="Arial" w:cs="Arial"/>
          <w:color w:val="FF0000"/>
          <w:sz w:val="24"/>
          <w:szCs w:val="24"/>
        </w:rPr>
      </w:pPr>
      <w:r w:rsidRPr="009608B3">
        <w:rPr>
          <w:rFonts w:ascii="Arial" w:eastAsia="Times New Roman" w:hAnsi="Arial" w:cs="Arial"/>
          <w:color w:val="FF0000"/>
          <w:sz w:val="24"/>
          <w:szCs w:val="24"/>
          <w:highlight w:val="yellow"/>
        </w:rPr>
        <w:t>También pueden</w:t>
      </w:r>
      <w:r w:rsidRPr="009608B3">
        <w:rPr>
          <w:rFonts w:ascii="Arial" w:hAnsi="Arial" w:cs="Arial"/>
          <w:color w:val="FF0000"/>
          <w:sz w:val="24"/>
          <w:szCs w:val="24"/>
          <w:highlight w:val="yellow"/>
        </w:rPr>
        <w:t xml:space="preserve"> revisar seminario.pdf para esto</w:t>
      </w:r>
    </w:p>
  </w:comment>
  <w:comment w:id="17" w:author="Portatil" w:date="2017-08-12T21:00:00Z" w:initials="P">
    <w:p w:rsidR="000A5246" w:rsidRPr="002A0CE6" w:rsidRDefault="000A5246" w:rsidP="00FB0F0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360"/>
        <w:jc w:val="both"/>
        <w:rPr>
          <w:rFonts w:ascii="Arial" w:eastAsia="Times New Roman" w:hAnsi="Arial" w:cs="Arial"/>
          <w:color w:val="222222"/>
          <w:sz w:val="24"/>
          <w:szCs w:val="24"/>
        </w:rPr>
      </w:pPr>
      <w:r>
        <w:rPr>
          <w:rStyle w:val="Refdecomentario"/>
        </w:rPr>
        <w:annotationRef/>
      </w:r>
      <w:r w:rsidRPr="00986238">
        <w:rPr>
          <w:rFonts w:ascii="Arial" w:eastAsia="Times New Roman" w:hAnsi="Arial" w:cs="Arial"/>
          <w:color w:val="0000FF"/>
          <w:sz w:val="24"/>
          <w:szCs w:val="24"/>
          <w:highlight w:val="yellow"/>
        </w:rPr>
        <w:t>Colocar porque no considerarían realizar más documentos, los cuales creo que son los más importantes para desarrollar cualquier aplicación, o si consideran otros entregables de interés, coloquenlos, pero también argumenten su importancia</w:t>
      </w:r>
    </w:p>
    <w:p w:rsidR="000A5246" w:rsidRDefault="000A5246" w:rsidP="00FB0F09">
      <w:pPr>
        <w:pStyle w:val="Textocomentario"/>
      </w:pPr>
    </w:p>
    <w:p w:rsidR="000A5246" w:rsidRPr="006908FE" w:rsidRDefault="000A5246" w:rsidP="00FB0F09">
      <w:pPr>
        <w:pStyle w:val="Textocomentario"/>
        <w:rPr>
          <w:rFonts w:ascii="Arial" w:hAnsi="Arial" w:cs="Arial"/>
          <w:color w:val="FF0000"/>
          <w:sz w:val="24"/>
          <w:szCs w:val="24"/>
        </w:rPr>
      </w:pPr>
      <w:r w:rsidRPr="006908FE">
        <w:rPr>
          <w:rFonts w:ascii="Arial" w:hAnsi="Arial" w:cs="Arial"/>
          <w:color w:val="FF0000"/>
          <w:sz w:val="24"/>
          <w:szCs w:val="24"/>
          <w:highlight w:val="yellow"/>
        </w:rPr>
        <w:t>Para responder a esta pregunta,les recomiendo leer cada uno de los diagramas que aparecen enla página de UML 2.0</w:t>
      </w:r>
      <w:r w:rsidRPr="006908FE">
        <w:rPr>
          <w:rFonts w:ascii="Arial" w:hAnsi="Arial" w:cs="Arial"/>
          <w:color w:val="FF0000"/>
          <w:sz w:val="24"/>
          <w:szCs w:val="24"/>
        </w:rPr>
        <w:t>, para que puedan dar una buena respuesta</w:t>
      </w:r>
    </w:p>
  </w:comment>
  <w:comment w:id="18" w:author="Portatil" w:date="2017-08-12T17:14:00Z" w:initials="P">
    <w:p w:rsidR="000A5246" w:rsidRDefault="000A5246" w:rsidP="00551BC0">
      <w:pPr>
        <w:pStyle w:val="Textocomentario"/>
      </w:pPr>
      <w:r>
        <w:rPr>
          <w:rStyle w:val="Refdecomentario"/>
        </w:rPr>
        <w:annotationRef/>
      </w:r>
      <w:r w:rsidRPr="00551BC0">
        <w:rPr>
          <w:highlight w:val="yellow"/>
        </w:rPr>
        <w:t>Las figuras son las imágenes</w:t>
      </w:r>
    </w:p>
    <w:p w:rsidR="000A5246" w:rsidRDefault="000A5246">
      <w:pPr>
        <w:pStyle w:val="Textocomentario"/>
      </w:pPr>
    </w:p>
  </w:comment>
  <w:comment w:id="19" w:author="Portatil" w:date="2017-08-12T17:14:00Z" w:initials="P">
    <w:p w:rsidR="000A5246" w:rsidRDefault="000A5246" w:rsidP="00551BC0">
      <w:pPr>
        <w:pStyle w:val="Textocomentario"/>
      </w:pPr>
      <w:r>
        <w:rPr>
          <w:rStyle w:val="Refdecomentario"/>
        </w:rPr>
        <w:annotationRef/>
      </w:r>
      <w:r w:rsidRPr="00154D44">
        <w:rPr>
          <w:rFonts w:ascii="Arial" w:hAnsi="Arial" w:cs="Arial"/>
          <w:highlight w:val="yellow"/>
        </w:rPr>
        <w:t>En esta se colocan las tablas que realicen</w:t>
      </w:r>
    </w:p>
    <w:p w:rsidR="000A5246" w:rsidRDefault="000A5246">
      <w:pPr>
        <w:pStyle w:val="Textocomentario"/>
      </w:pPr>
    </w:p>
  </w:comment>
  <w:comment w:id="20" w:author="Portatil" w:date="2017-08-12T17:14:00Z" w:initials="P">
    <w:p w:rsidR="000A5246" w:rsidRPr="00551BC0" w:rsidRDefault="000A5246">
      <w:pPr>
        <w:pStyle w:val="Textocomentario"/>
        <w:rPr>
          <w:rFonts w:ascii="Arial" w:hAnsi="Arial" w:cs="Arial"/>
        </w:rPr>
      </w:pPr>
      <w:r>
        <w:rPr>
          <w:rStyle w:val="Refdecomentario"/>
        </w:rPr>
        <w:annotationRef/>
      </w:r>
      <w:r w:rsidRPr="00551BC0">
        <w:rPr>
          <w:rFonts w:ascii="Arial" w:hAnsi="Arial" w:cs="Arial"/>
          <w:highlight w:val="yellow"/>
        </w:rPr>
        <w:t>Ejemplos con su alineación correspodiente</w:t>
      </w:r>
    </w:p>
  </w:comment>
  <w:comment w:id="21" w:author="Portatil" w:date="2017-08-12T17:14:00Z" w:initials="P">
    <w:p w:rsidR="000A5246" w:rsidRDefault="000A5246" w:rsidP="00CB6A7A">
      <w:pPr>
        <w:pStyle w:val="Textocomentario"/>
        <w:rPr>
          <w:b/>
          <w:color w:val="0000CC"/>
          <w:highlight w:val="yellow"/>
          <w:lang w:val="es-ES"/>
        </w:rPr>
      </w:pPr>
      <w:r>
        <w:rPr>
          <w:rStyle w:val="Refdecomentario"/>
        </w:rPr>
        <w:annotationRef/>
      </w:r>
    </w:p>
    <w:p w:rsidR="000A5246" w:rsidRDefault="000A5246" w:rsidP="00CB6A7A">
      <w:pPr>
        <w:pStyle w:val="Textocomentario"/>
        <w:rPr>
          <w:b/>
          <w:color w:val="0000CC"/>
          <w:highlight w:val="yellow"/>
          <w:lang w:val="es-ES"/>
        </w:rPr>
      </w:pPr>
      <w:r>
        <w:rPr>
          <w:b/>
          <w:color w:val="0000CC"/>
          <w:highlight w:val="yellow"/>
          <w:lang w:val="es-ES"/>
        </w:rPr>
        <w:t>LES AGREGUE COSAS PARA AYUDARLOS A REDACTAR SU  INTRODUCCIÓN, y les coloco que debe tener una introducción</w:t>
      </w:r>
    </w:p>
    <w:p w:rsidR="000A5246" w:rsidRPr="00D11E07" w:rsidRDefault="000A5246" w:rsidP="00CB6A7A">
      <w:pPr>
        <w:pStyle w:val="Textocomentario"/>
        <w:rPr>
          <w:b/>
          <w:color w:val="0000CC"/>
          <w:highlight w:val="yellow"/>
          <w:lang w:val="es-ES"/>
        </w:rPr>
      </w:pPr>
    </w:p>
    <w:p w:rsidR="000A5246" w:rsidRPr="00D11E07" w:rsidRDefault="000A5246" w:rsidP="00CB6A7A">
      <w:pPr>
        <w:pStyle w:val="Textocomentario"/>
        <w:rPr>
          <w:b/>
          <w:color w:val="0000CC"/>
          <w:highlight w:val="yellow"/>
          <w:lang w:val="es-ES"/>
        </w:rPr>
      </w:pPr>
      <w:r w:rsidRPr="00D11E07">
        <w:rPr>
          <w:b/>
          <w:color w:val="0000CC"/>
          <w:highlight w:val="yellow"/>
          <w:lang w:val="es-ES"/>
        </w:rPr>
        <w:t>¿QUÉ DEBE CONTENIDO DE UNA INTRODUCCIÓN EN TÉRMINOS GENERALES?</w:t>
      </w:r>
    </w:p>
    <w:p w:rsidR="000A5246" w:rsidRPr="00D11E07" w:rsidRDefault="000A5246" w:rsidP="00CB6A7A">
      <w:pPr>
        <w:pStyle w:val="Textocomentario"/>
        <w:rPr>
          <w:b/>
          <w:color w:val="0000CC"/>
          <w:highlight w:val="yellow"/>
          <w:lang w:val="es-ES"/>
        </w:rPr>
      </w:pPr>
    </w:p>
    <w:p w:rsidR="000A5246" w:rsidRPr="00D11E07" w:rsidRDefault="000A5246" w:rsidP="00CB6A7A">
      <w:pPr>
        <w:jc w:val="both"/>
        <w:rPr>
          <w:rFonts w:ascii="Arial" w:hAnsi="Arial" w:cs="Arial"/>
          <w:color w:val="0000CC"/>
          <w:sz w:val="20"/>
          <w:szCs w:val="20"/>
          <w:highlight w:val="yellow"/>
        </w:rPr>
      </w:pPr>
      <w:r w:rsidRPr="00D11E07">
        <w:rPr>
          <w:rFonts w:ascii="Arial" w:hAnsi="Arial" w:cs="Arial"/>
          <w:color w:val="0000CC"/>
          <w:sz w:val="20"/>
          <w:szCs w:val="20"/>
          <w:highlight w:val="yellow"/>
        </w:rPr>
        <w:t>Consiste en una reseña de la temática de trabajo y la estructura general de los capítulos presentados en el cuerpo del trabajo.</w:t>
      </w:r>
    </w:p>
    <w:p w:rsidR="000A5246" w:rsidRPr="00D11E07" w:rsidRDefault="000A5246" w:rsidP="00CB6A7A">
      <w:pPr>
        <w:jc w:val="both"/>
        <w:rPr>
          <w:rFonts w:ascii="Arial" w:hAnsi="Arial" w:cs="Arial"/>
          <w:color w:val="0000CC"/>
          <w:sz w:val="20"/>
          <w:szCs w:val="20"/>
          <w:highlight w:val="yellow"/>
        </w:rPr>
      </w:pPr>
      <w:r w:rsidRPr="00D11E07">
        <w:rPr>
          <w:rFonts w:ascii="Arial" w:hAnsi="Arial" w:cs="Arial"/>
          <w:color w:val="0000CC"/>
          <w:sz w:val="20"/>
          <w:szCs w:val="20"/>
          <w:highlight w:val="yellow"/>
        </w:rPr>
        <w:t>Contiene la información que precede a la parte sustantiva del TEG, y que resume, en forma general, el conjunto de ideas que trata de demostrar el autor, su estructura ideológica, así como la explicación del porqué y el cómo realizó su trabajo.</w:t>
      </w:r>
    </w:p>
    <w:p w:rsidR="000A5246" w:rsidRPr="00D11E07" w:rsidRDefault="000A5246" w:rsidP="00CB6A7A">
      <w:pPr>
        <w:jc w:val="both"/>
        <w:rPr>
          <w:rFonts w:ascii="Arial" w:hAnsi="Arial" w:cs="Arial"/>
          <w:b/>
          <w:color w:val="0000CC"/>
          <w:sz w:val="20"/>
          <w:szCs w:val="20"/>
          <w:highlight w:val="yellow"/>
        </w:rPr>
      </w:pPr>
      <w:r w:rsidRPr="00D11E07">
        <w:rPr>
          <w:rFonts w:ascii="Arial" w:hAnsi="Arial" w:cs="Arial"/>
          <w:b/>
          <w:color w:val="0000CC"/>
          <w:sz w:val="20"/>
          <w:szCs w:val="20"/>
          <w:highlight w:val="yellow"/>
          <w:u w:val="single"/>
        </w:rPr>
        <w:t>Debe contener en forma breve:</w:t>
      </w:r>
      <w:r w:rsidRPr="00D11E07">
        <w:rPr>
          <w:rFonts w:ascii="Arial" w:hAnsi="Arial" w:cs="Arial"/>
          <w:b/>
          <w:color w:val="0000CC"/>
          <w:sz w:val="20"/>
          <w:szCs w:val="20"/>
          <w:highlight w:val="yellow"/>
        </w:rPr>
        <w:t xml:space="preserve">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CC"/>
          <w:sz w:val="20"/>
          <w:szCs w:val="20"/>
          <w:highlight w:val="yellow"/>
        </w:rPr>
      </w:pPr>
      <w:r w:rsidRPr="00D11E07">
        <w:rPr>
          <w:rFonts w:ascii="Arial" w:hAnsi="Arial" w:cs="Arial"/>
          <w:color w:val="0000CC"/>
          <w:sz w:val="20"/>
          <w:szCs w:val="20"/>
          <w:highlight w:val="yellow"/>
        </w:rPr>
        <w:t xml:space="preserve">Origen de la investigación,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0"/>
          <w:szCs w:val="20"/>
          <w:highlight w:val="yellow"/>
        </w:rPr>
      </w:pPr>
      <w:r w:rsidRPr="00D11E07">
        <w:rPr>
          <w:rFonts w:ascii="Arial" w:hAnsi="Arial" w:cs="Arial"/>
          <w:color w:val="0000CC"/>
          <w:sz w:val="20"/>
          <w:szCs w:val="20"/>
          <w:highlight w:val="yellow"/>
        </w:rPr>
        <w:t>la idea central o matriz del informe, sobre la cual se harán los osteriores desarrollos</w:t>
      </w:r>
      <w:r w:rsidRPr="00D11E07">
        <w:rPr>
          <w:rFonts w:ascii="Arial" w:hAnsi="Arial" w:cs="Arial"/>
          <w:sz w:val="20"/>
          <w:szCs w:val="20"/>
          <w:highlight w:val="yellow"/>
        </w:rPr>
        <w:t xml:space="preserve">,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0"/>
          <w:szCs w:val="20"/>
          <w:highlight w:val="yellow"/>
        </w:rPr>
      </w:pPr>
      <w:r w:rsidRPr="00D11E07">
        <w:rPr>
          <w:rFonts w:ascii="Arial" w:hAnsi="Arial" w:cs="Arial"/>
          <w:color w:val="0000CC"/>
          <w:sz w:val="20"/>
          <w:szCs w:val="20"/>
          <w:highlight w:val="yellow"/>
        </w:rPr>
        <w:t>importancia del trabajo</w:t>
      </w:r>
      <w:r w:rsidRPr="00D11E07">
        <w:rPr>
          <w:rFonts w:ascii="Arial" w:hAnsi="Arial" w:cs="Arial"/>
          <w:sz w:val="20"/>
          <w:szCs w:val="20"/>
          <w:highlight w:val="yellow"/>
        </w:rPr>
        <w:t xml:space="preserve">,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FF0000"/>
          <w:sz w:val="20"/>
          <w:szCs w:val="20"/>
          <w:highlight w:val="yellow"/>
        </w:rPr>
      </w:pPr>
      <w:r w:rsidRPr="00D11E07">
        <w:rPr>
          <w:rFonts w:ascii="Arial" w:hAnsi="Arial" w:cs="Arial"/>
          <w:color w:val="FF0000"/>
          <w:sz w:val="20"/>
          <w:szCs w:val="20"/>
          <w:highlight w:val="yellow"/>
        </w:rPr>
        <w:t xml:space="preserve">Alcances y limitaciones,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sz w:val="20"/>
          <w:szCs w:val="20"/>
          <w:highlight w:val="yellow"/>
        </w:rPr>
      </w:pPr>
      <w:r w:rsidRPr="00D11E07">
        <w:rPr>
          <w:rFonts w:ascii="Arial" w:hAnsi="Arial" w:cs="Arial"/>
          <w:color w:val="0000CC"/>
          <w:sz w:val="20"/>
          <w:szCs w:val="20"/>
          <w:highlight w:val="yellow"/>
        </w:rPr>
        <w:t>Metodología utilizada</w:t>
      </w:r>
      <w:r w:rsidRPr="00D11E07">
        <w:rPr>
          <w:rFonts w:ascii="Arial" w:hAnsi="Arial" w:cs="Arial"/>
          <w:sz w:val="20"/>
          <w:szCs w:val="20"/>
          <w:highlight w:val="yellow"/>
        </w:rPr>
        <w:t xml:space="preserve">,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FF0000"/>
          <w:sz w:val="20"/>
          <w:szCs w:val="20"/>
          <w:highlight w:val="yellow"/>
        </w:rPr>
      </w:pPr>
      <w:r w:rsidRPr="00D11E07">
        <w:rPr>
          <w:rFonts w:ascii="Arial" w:hAnsi="Arial" w:cs="Arial"/>
          <w:color w:val="FF0000"/>
          <w:sz w:val="20"/>
          <w:szCs w:val="20"/>
          <w:highlight w:val="yellow"/>
        </w:rPr>
        <w:t xml:space="preserve">Principales divisiones del informe, </w:t>
      </w:r>
    </w:p>
    <w:p w:rsidR="000A5246" w:rsidRPr="00D11E07" w:rsidRDefault="000A5246" w:rsidP="00CB6A7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FF0000"/>
          <w:sz w:val="20"/>
          <w:szCs w:val="20"/>
          <w:highlight w:val="yellow"/>
        </w:rPr>
      </w:pPr>
      <w:r w:rsidRPr="00D11E07">
        <w:rPr>
          <w:rFonts w:ascii="Arial" w:hAnsi="Arial" w:cs="Arial"/>
          <w:color w:val="0000CC"/>
          <w:sz w:val="20"/>
          <w:szCs w:val="20"/>
          <w:highlight w:val="yellow"/>
        </w:rPr>
        <w:t>Hallazgos y</w:t>
      </w:r>
      <w:r w:rsidRPr="00D11E07">
        <w:rPr>
          <w:rFonts w:ascii="Arial" w:hAnsi="Arial" w:cs="Arial"/>
          <w:sz w:val="20"/>
          <w:szCs w:val="20"/>
          <w:highlight w:val="yellow"/>
        </w:rPr>
        <w:t xml:space="preserve"> </w:t>
      </w:r>
      <w:r w:rsidRPr="00D11E07">
        <w:rPr>
          <w:rFonts w:ascii="Arial" w:hAnsi="Arial" w:cs="Arial"/>
          <w:color w:val="FF0000"/>
          <w:sz w:val="20"/>
          <w:szCs w:val="20"/>
          <w:highlight w:val="yellow"/>
        </w:rPr>
        <w:t>conceptos más importantes utilizados.</w:t>
      </w:r>
    </w:p>
    <w:p w:rsidR="000A5246" w:rsidRPr="00D11E07" w:rsidRDefault="000A5246" w:rsidP="00CB6A7A">
      <w:pPr>
        <w:jc w:val="both"/>
        <w:rPr>
          <w:rFonts w:ascii="Arial" w:hAnsi="Arial" w:cs="Arial"/>
          <w:sz w:val="20"/>
          <w:szCs w:val="20"/>
          <w:highlight w:val="yellow"/>
        </w:rPr>
      </w:pPr>
    </w:p>
    <w:p w:rsidR="000A5246" w:rsidRPr="00D11E07" w:rsidRDefault="000A5246" w:rsidP="00CB6A7A">
      <w:pPr>
        <w:jc w:val="both"/>
        <w:rPr>
          <w:rFonts w:ascii="Arial" w:hAnsi="Arial" w:cs="Arial"/>
          <w:color w:val="0000CC"/>
          <w:sz w:val="20"/>
          <w:szCs w:val="20"/>
          <w:highlight w:val="yellow"/>
        </w:rPr>
      </w:pPr>
      <w:r w:rsidRPr="00D11E07">
        <w:rPr>
          <w:rFonts w:ascii="Arial" w:hAnsi="Arial" w:cs="Arial"/>
          <w:color w:val="0000CC"/>
          <w:sz w:val="20"/>
          <w:szCs w:val="20"/>
          <w:highlight w:val="yellow"/>
        </w:rPr>
        <w:t xml:space="preserve">La introducción resume el trabajo realizado, sirve para evaluar si el aspirante realmente demostró su idea central y ejecutó el trabajo tal como lo establece esta parte del informe. </w:t>
      </w:r>
    </w:p>
    <w:p w:rsidR="000A5246" w:rsidRPr="00D11E07" w:rsidRDefault="000A5246" w:rsidP="00CB6A7A">
      <w:pPr>
        <w:jc w:val="both"/>
        <w:rPr>
          <w:rFonts w:ascii="Arial" w:hAnsi="Arial" w:cs="Arial"/>
          <w:color w:val="0000CC"/>
          <w:sz w:val="20"/>
          <w:szCs w:val="20"/>
          <w:highlight w:val="yellow"/>
        </w:rPr>
      </w:pPr>
    </w:p>
    <w:p w:rsidR="000A5246" w:rsidRDefault="000A5246" w:rsidP="00CB6A7A">
      <w:pPr>
        <w:pStyle w:val="Textocomentario"/>
        <w:rPr>
          <w:rFonts w:ascii="Arial" w:hAnsi="Arial" w:cs="Arial"/>
          <w:color w:val="0000CC"/>
          <w:lang w:val="es-ES"/>
        </w:rPr>
      </w:pPr>
      <w:r w:rsidRPr="00D11E07">
        <w:rPr>
          <w:rFonts w:ascii="Arial" w:hAnsi="Arial" w:cs="Arial"/>
          <w:color w:val="0000CC"/>
          <w:highlight w:val="yellow"/>
          <w:lang w:val="es-ES"/>
        </w:rPr>
        <w:t>La introducción es el inicio del cuerpo del trabajo</w:t>
      </w:r>
    </w:p>
    <w:p w:rsidR="000A5246" w:rsidRDefault="000A5246" w:rsidP="00CB6A7A">
      <w:pPr>
        <w:pStyle w:val="Textocomentario"/>
        <w:rPr>
          <w:rFonts w:ascii="Arial" w:hAnsi="Arial" w:cs="Arial"/>
          <w:color w:val="0000CC"/>
          <w:lang w:val="es-ES"/>
        </w:rPr>
      </w:pPr>
    </w:p>
    <w:p w:rsidR="000A5246" w:rsidRPr="009845EA" w:rsidRDefault="000A5246" w:rsidP="00CB6A7A">
      <w:pPr>
        <w:pStyle w:val="Textocomentario"/>
        <w:rPr>
          <w:rFonts w:ascii="Arial" w:hAnsi="Arial" w:cs="Arial"/>
          <w:b/>
          <w:color w:val="0000CC"/>
          <w:lang w:val="es-ES"/>
        </w:rPr>
      </w:pPr>
      <w:r w:rsidRPr="009845EA">
        <w:rPr>
          <w:rFonts w:ascii="Arial" w:hAnsi="Arial" w:cs="Arial"/>
          <w:b/>
          <w:color w:val="0000CC"/>
          <w:highlight w:val="yellow"/>
          <w:lang w:val="es-ES"/>
        </w:rPr>
        <w:t>LES RECOMIENDO QUE DEJEN LA INTRODUCCIÓN, PARA CUANO HAYAN TERMINADO TODO EL SEMINARIO, DEBEN REVISAR ESTA PARTE PARA DETERMINAR SI LA INTRODUCCIÓN SATISFACE O NO, DICHOS PARÁMETROS</w:t>
      </w:r>
    </w:p>
    <w:p w:rsidR="000A5246" w:rsidRDefault="000A5246" w:rsidP="00CB6A7A">
      <w:pPr>
        <w:pStyle w:val="Textocomentario"/>
        <w:rPr>
          <w:rFonts w:ascii="Arial" w:hAnsi="Arial" w:cs="Arial"/>
          <w:color w:val="0000CC"/>
          <w:lang w:val="es-ES"/>
        </w:rPr>
      </w:pPr>
    </w:p>
    <w:p w:rsidR="000A5246" w:rsidRPr="005B6855" w:rsidRDefault="000A5246" w:rsidP="00CB6A7A">
      <w:pPr>
        <w:pStyle w:val="Textocomentario"/>
        <w:rPr>
          <w:lang w:val="es-ES"/>
        </w:rPr>
      </w:pPr>
    </w:p>
    <w:p w:rsidR="000A5246" w:rsidRDefault="000A5246">
      <w:pPr>
        <w:pStyle w:val="Textocomentario"/>
      </w:pPr>
    </w:p>
  </w:comment>
  <w:comment w:id="22" w:author="Portatil" w:date="2017-08-12T17:14:00Z" w:initials="P">
    <w:p w:rsidR="000A5246" w:rsidRPr="00D772C7" w:rsidRDefault="000A5246" w:rsidP="00D772C7">
      <w:pPr>
        <w:pStyle w:val="normal0"/>
        <w:spacing w:after="240" w:line="360" w:lineRule="auto"/>
        <w:jc w:val="center"/>
        <w:rPr>
          <w:rFonts w:ascii="Arial" w:eastAsia="Arial" w:hAnsi="Arial" w:cs="Arial"/>
          <w:color w:val="0000FF"/>
          <w:sz w:val="24"/>
          <w:szCs w:val="24"/>
          <w:highlight w:val="yellow"/>
        </w:rPr>
      </w:pPr>
      <w:r w:rsidRPr="00D772C7">
        <w:rPr>
          <w:rStyle w:val="Refdecomentario"/>
          <w:rFonts w:ascii="Arial" w:hAnsi="Arial" w:cs="Arial"/>
          <w:sz w:val="24"/>
          <w:szCs w:val="24"/>
          <w:highlight w:val="yellow"/>
        </w:rPr>
        <w:annotationRef/>
      </w:r>
      <w:r w:rsidRPr="00D772C7">
        <w:rPr>
          <w:rFonts w:ascii="Arial" w:eastAsia="Arial" w:hAnsi="Arial" w:cs="Arial"/>
          <w:color w:val="0000FF"/>
          <w:sz w:val="24"/>
          <w:szCs w:val="24"/>
          <w:highlight w:val="yellow"/>
        </w:rPr>
        <w:t>FALTA MEJORAR LA REDACCIÓN,</w:t>
      </w:r>
    </w:p>
    <w:p w:rsidR="000A5246" w:rsidRPr="00D772C7" w:rsidRDefault="000A5246" w:rsidP="00D772C7">
      <w:pPr>
        <w:pStyle w:val="normal0"/>
        <w:spacing w:after="240" w:line="360" w:lineRule="auto"/>
        <w:jc w:val="center"/>
        <w:rPr>
          <w:rFonts w:ascii="Arial" w:eastAsia="Arial" w:hAnsi="Arial" w:cs="Arial"/>
          <w:color w:val="0000FF"/>
          <w:sz w:val="24"/>
          <w:szCs w:val="24"/>
          <w:highlight w:val="yellow"/>
        </w:rPr>
      </w:pPr>
    </w:p>
    <w:p w:rsidR="000A5246" w:rsidRDefault="000A5246" w:rsidP="00D772C7">
      <w:pPr>
        <w:pStyle w:val="normal0"/>
        <w:spacing w:after="240" w:line="360" w:lineRule="auto"/>
        <w:jc w:val="center"/>
        <w:rPr>
          <w:rFonts w:ascii="Arial" w:eastAsia="Arial" w:hAnsi="Arial" w:cs="Arial"/>
          <w:color w:val="0000FF"/>
          <w:sz w:val="24"/>
          <w:szCs w:val="24"/>
        </w:rPr>
      </w:pPr>
      <w:r w:rsidRPr="00D772C7">
        <w:rPr>
          <w:rFonts w:ascii="Arial" w:eastAsia="Arial" w:hAnsi="Arial" w:cs="Arial"/>
          <w:color w:val="0000FF"/>
          <w:sz w:val="24"/>
          <w:szCs w:val="24"/>
          <w:highlight w:val="yellow"/>
        </w:rPr>
        <w:t>TE COLOCO UN EJEMPLO DE ALGO QUE PODRÍAS COLOCAR, Y unirlo con lo que redactaste arriba, en elsiguiente párrafo</w:t>
      </w:r>
    </w:p>
    <w:p w:rsidR="000A5246" w:rsidRDefault="000A5246" w:rsidP="00D11E07">
      <w:pPr>
        <w:pStyle w:val="normal0"/>
        <w:spacing w:after="240" w:line="360" w:lineRule="auto"/>
        <w:jc w:val="center"/>
        <w:rPr>
          <w:rFonts w:ascii="Arial" w:eastAsia="Arial" w:hAnsi="Arial" w:cs="Arial"/>
          <w:color w:val="0000FF"/>
          <w:sz w:val="24"/>
          <w:szCs w:val="24"/>
        </w:rPr>
      </w:pPr>
    </w:p>
    <w:p w:rsidR="000A5246" w:rsidRDefault="000A5246">
      <w:pPr>
        <w:pStyle w:val="Textocomentario"/>
      </w:pPr>
    </w:p>
  </w:comment>
  <w:comment w:id="23" w:author="Portatil" w:date="2017-08-12T17:14:00Z" w:initials="P">
    <w:p w:rsidR="000A5246" w:rsidRDefault="000A5246" w:rsidP="00936356">
      <w:pPr>
        <w:pStyle w:val="Textocomentario"/>
        <w:rPr>
          <w:rFonts w:ascii="Arial" w:hAnsi="Arial" w:cs="Arial"/>
          <w:highlight w:val="yellow"/>
        </w:rPr>
      </w:pPr>
      <w:r>
        <w:rPr>
          <w:rStyle w:val="Refdecomentario"/>
        </w:rPr>
        <w:annotationRef/>
      </w:r>
    </w:p>
    <w:p w:rsidR="000A5246" w:rsidRDefault="000A5246" w:rsidP="00936356">
      <w:pPr>
        <w:pStyle w:val="Textocomentario"/>
        <w:rPr>
          <w:rFonts w:ascii="Arial" w:hAnsi="Arial" w:cs="Arial"/>
          <w:highlight w:val="yellow"/>
        </w:rPr>
      </w:pPr>
    </w:p>
    <w:p w:rsidR="000A5246" w:rsidRDefault="000A5246" w:rsidP="00936356">
      <w:pPr>
        <w:pStyle w:val="Textocomentario"/>
        <w:rPr>
          <w:rFonts w:ascii="Arial" w:hAnsi="Arial" w:cs="Arial"/>
        </w:rPr>
      </w:pPr>
      <w:r w:rsidRPr="00E20746">
        <w:rPr>
          <w:rFonts w:ascii="Arial" w:hAnsi="Arial" w:cs="Arial"/>
          <w:highlight w:val="yellow"/>
        </w:rPr>
        <w:t>BREVE INTRODUCCIÓN DEL CAPÍTULO QUE TIENE 1 PÁRRAFO</w:t>
      </w:r>
    </w:p>
    <w:p w:rsidR="000A5246" w:rsidRDefault="000A5246" w:rsidP="00936356">
      <w:pPr>
        <w:pStyle w:val="Textocomentario"/>
        <w:rPr>
          <w:rFonts w:ascii="Arial" w:hAnsi="Arial" w:cs="Arial"/>
        </w:rPr>
      </w:pPr>
    </w:p>
    <w:p w:rsidR="000A5246" w:rsidRDefault="000A5246" w:rsidP="00936356">
      <w:pPr>
        <w:pStyle w:val="Textocomentario"/>
        <w:rPr>
          <w:rFonts w:ascii="Arial" w:hAnsi="Arial" w:cs="Arial"/>
        </w:rPr>
      </w:pPr>
    </w:p>
    <w:p w:rsidR="000A5246" w:rsidRDefault="000A5246" w:rsidP="00936356">
      <w:pPr>
        <w:pStyle w:val="Textocomentario"/>
        <w:rPr>
          <w:rFonts w:ascii="Arial" w:hAnsi="Arial" w:cs="Arial"/>
        </w:rPr>
      </w:pPr>
    </w:p>
    <w:p w:rsidR="000A5246" w:rsidRPr="00E20746" w:rsidRDefault="000A5246" w:rsidP="00936356">
      <w:pPr>
        <w:pStyle w:val="Textocomentario"/>
        <w:rPr>
          <w:rFonts w:ascii="Arial" w:hAnsi="Arial" w:cs="Arial"/>
        </w:rPr>
      </w:pPr>
    </w:p>
  </w:comment>
  <w:comment w:id="24" w:author="Portatil" w:date="2017-08-12T17:14:00Z" w:initials="P">
    <w:p w:rsidR="000A5246" w:rsidRPr="00D11E07" w:rsidRDefault="000A5246">
      <w:pPr>
        <w:pStyle w:val="Textocomentario"/>
        <w:rPr>
          <w:rFonts w:ascii="Arial" w:hAnsi="Arial" w:cs="Arial"/>
        </w:rPr>
      </w:pPr>
      <w:r>
        <w:rPr>
          <w:rStyle w:val="Refdecomentario"/>
        </w:rPr>
        <w:annotationRef/>
      </w:r>
      <w:r w:rsidRPr="00D11E07">
        <w:rPr>
          <w:rFonts w:ascii="Arial" w:hAnsi="Arial" w:cs="Arial"/>
          <w:highlight w:val="yellow"/>
        </w:rPr>
        <w:t>Si mencionas antecedentes no olvides colocar las referencias bibliográficas de dichos antecedentes</w:t>
      </w:r>
    </w:p>
  </w:comment>
  <w:comment w:id="25" w:author="Portatil" w:date="2017-08-12T21:13:00Z" w:initials="P">
    <w:p w:rsidR="007762AB" w:rsidRDefault="007762AB">
      <w:pPr>
        <w:pStyle w:val="Textocomentario"/>
        <w:rPr>
          <w:color w:val="0000FF"/>
        </w:rPr>
      </w:pPr>
      <w:r w:rsidRPr="007762AB">
        <w:rPr>
          <w:rStyle w:val="Refdecomentario"/>
          <w:highlight w:val="yellow"/>
        </w:rPr>
        <w:annotationRef/>
      </w:r>
      <w:r w:rsidRPr="007762AB">
        <w:rPr>
          <w:color w:val="0000FF"/>
          <w:highlight w:val="yellow"/>
        </w:rPr>
        <w:t>Esto no lo revise</w:t>
      </w:r>
    </w:p>
    <w:p w:rsidR="007762AB" w:rsidRPr="007762AB" w:rsidRDefault="007762AB">
      <w:pPr>
        <w:pStyle w:val="Textocomentario"/>
        <w:rPr>
          <w:color w:val="0000FF"/>
        </w:rPr>
      </w:pPr>
    </w:p>
  </w:comment>
  <w:comment w:id="26" w:author="Portatil" w:date="2017-08-12T17:21:00Z" w:initials="P">
    <w:p w:rsidR="000A5246" w:rsidRPr="00986238" w:rsidRDefault="000A5246" w:rsidP="001D7038">
      <w:pPr>
        <w:pStyle w:val="Textocomentario"/>
        <w:rPr>
          <w:rFonts w:ascii="Arial" w:hAnsi="Arial" w:cs="Arial"/>
          <w:sz w:val="24"/>
          <w:szCs w:val="24"/>
          <w:highlight w:val="yellow"/>
        </w:rPr>
      </w:pPr>
      <w:r>
        <w:rPr>
          <w:rStyle w:val="Refdecomentario"/>
        </w:rPr>
        <w:annotationRef/>
      </w:r>
      <w:r w:rsidRPr="00986238">
        <w:rPr>
          <w:rFonts w:ascii="Arial" w:hAnsi="Arial" w:cs="Arial"/>
          <w:sz w:val="24"/>
          <w:szCs w:val="24"/>
          <w:highlight w:val="yellow"/>
        </w:rPr>
        <w:t>Les coloque esto en amarillo porque me dijeron que iban a revisar bien esta parte y decidir cual elegirían</w:t>
      </w:r>
    </w:p>
    <w:p w:rsidR="000A5246" w:rsidRPr="00986238" w:rsidRDefault="000A5246" w:rsidP="001D7038">
      <w:pPr>
        <w:pStyle w:val="Textocomentario"/>
        <w:rPr>
          <w:rFonts w:ascii="Arial" w:hAnsi="Arial" w:cs="Arial"/>
          <w:sz w:val="24"/>
          <w:szCs w:val="24"/>
          <w:highlight w:val="yellow"/>
        </w:rPr>
      </w:pPr>
    </w:p>
    <w:p w:rsidR="000A5246" w:rsidRPr="009608B3" w:rsidRDefault="000A5246" w:rsidP="001D7038">
      <w:pPr>
        <w:pStyle w:val="Textocomentario"/>
        <w:rPr>
          <w:rFonts w:ascii="Arial" w:hAnsi="Arial" w:cs="Arial"/>
          <w:color w:val="0000CC"/>
          <w:sz w:val="24"/>
          <w:szCs w:val="24"/>
          <w:highlight w:val="yellow"/>
        </w:rPr>
      </w:pPr>
      <w:r w:rsidRPr="009608B3">
        <w:rPr>
          <w:rFonts w:ascii="Arial" w:hAnsi="Arial" w:cs="Arial"/>
          <w:color w:val="0000CC"/>
          <w:sz w:val="24"/>
          <w:szCs w:val="24"/>
          <w:highlight w:val="yellow"/>
        </w:rPr>
        <w:t xml:space="preserve">Sin embargo, se que podrían utilizar Programación XP o trabajo en parejas, porque yo lo utilice en mi tesis de pre-grado, eramos 2 personas, y porque ya les pase material de XP, que esta en el docmento de seminario.pdf que les envié antes, </w:t>
      </w:r>
    </w:p>
    <w:p w:rsidR="000A5246" w:rsidRPr="00986238" w:rsidRDefault="000A5246" w:rsidP="001D7038">
      <w:pPr>
        <w:pStyle w:val="Textocomentario"/>
        <w:rPr>
          <w:rFonts w:ascii="Arial" w:hAnsi="Arial" w:cs="Arial"/>
          <w:sz w:val="24"/>
          <w:szCs w:val="24"/>
          <w:highlight w:val="yellow"/>
        </w:rPr>
      </w:pPr>
    </w:p>
    <w:p w:rsidR="000A5246" w:rsidRPr="009608B3" w:rsidRDefault="000A5246" w:rsidP="001D7038">
      <w:pPr>
        <w:pStyle w:val="Textocomentario"/>
        <w:rPr>
          <w:rFonts w:ascii="Arial" w:hAnsi="Arial" w:cs="Arial"/>
          <w:color w:val="0000CC"/>
          <w:sz w:val="24"/>
          <w:szCs w:val="24"/>
        </w:rPr>
      </w:pPr>
      <w:r w:rsidRPr="009608B3">
        <w:rPr>
          <w:rFonts w:ascii="Arial" w:hAnsi="Arial" w:cs="Arial"/>
          <w:color w:val="0000CC"/>
          <w:sz w:val="24"/>
          <w:szCs w:val="24"/>
          <w:highlight w:val="yellow"/>
        </w:rPr>
        <w:t>De igual forma, recuerden  que ya les envié material de Scrum a sus correos</w:t>
      </w:r>
    </w:p>
    <w:p w:rsidR="000A5246" w:rsidRDefault="000A5246">
      <w:pPr>
        <w:pStyle w:val="Textocomentario"/>
      </w:pPr>
    </w:p>
  </w:comment>
  <w:comment w:id="27" w:author="Portatil" w:date="2017-08-12T17:14:00Z" w:initials="P">
    <w:p w:rsidR="000A5246" w:rsidRPr="009608B3" w:rsidRDefault="000A5246" w:rsidP="009845EA">
      <w:pPr>
        <w:pStyle w:val="Textocomentario"/>
        <w:rPr>
          <w:color w:val="0000CC"/>
        </w:rPr>
      </w:pPr>
      <w:r w:rsidRPr="009608B3">
        <w:rPr>
          <w:rStyle w:val="Refdecomentario"/>
          <w:highlight w:val="yellow"/>
        </w:rPr>
        <w:annotationRef/>
      </w:r>
      <w:r w:rsidRPr="009608B3">
        <w:rPr>
          <w:color w:val="0000CC"/>
          <w:highlight w:val="yellow"/>
        </w:rPr>
        <w:t>Todo esto ya fue desarrollado en seminario.pdf, así que pueden revisarlo para guiarse y ayudarse a rellenar esta parte</w:t>
      </w:r>
    </w:p>
  </w:comment>
  <w:comment w:id="28" w:author="Portatil" w:date="2017-08-12T17:14:00Z" w:initials="P">
    <w:p w:rsidR="000A5246" w:rsidRDefault="000A5246">
      <w:pPr>
        <w:pStyle w:val="Textocomentario"/>
      </w:pPr>
      <w:r>
        <w:rPr>
          <w:rStyle w:val="Refdecomentario"/>
        </w:rPr>
        <w:annotationRef/>
      </w:r>
      <w:r>
        <w:rPr>
          <w:color w:val="FF0000"/>
          <w:highlight w:val="yellow"/>
        </w:rPr>
        <w:t xml:space="preserve">Descarguen el libro del </w:t>
      </w:r>
      <w:r w:rsidRPr="009608B3">
        <w:rPr>
          <w:color w:val="FF0000"/>
          <w:highlight w:val="yellow"/>
        </w:rPr>
        <w:t>PMBOK del 2013 para rellenar este punto,</w:t>
      </w:r>
    </w:p>
  </w:comment>
  <w:comment w:id="29" w:author="Portatil" w:date="2017-08-12T17:14:00Z" w:initials="P">
    <w:p w:rsidR="000A5246" w:rsidRPr="009608B3" w:rsidRDefault="000A5246" w:rsidP="009845EA">
      <w:pPr>
        <w:pStyle w:val="Textocomentario"/>
        <w:rPr>
          <w:highlight w:val="yellow"/>
        </w:rPr>
      </w:pPr>
      <w:r>
        <w:rPr>
          <w:rStyle w:val="Refdecomentario"/>
        </w:rPr>
        <w:annotationRef/>
      </w:r>
      <w:r w:rsidRPr="009608B3">
        <w:rPr>
          <w:highlight w:val="yellow"/>
        </w:rPr>
        <w:t xml:space="preserve">Les pase el libro del PMBOK, </w:t>
      </w:r>
    </w:p>
    <w:p w:rsidR="000A5246" w:rsidRPr="009608B3" w:rsidRDefault="000A5246" w:rsidP="009845EA">
      <w:pPr>
        <w:pStyle w:val="Textocomentario"/>
        <w:rPr>
          <w:highlight w:val="yellow"/>
        </w:rPr>
      </w:pPr>
      <w:r w:rsidRPr="009608B3">
        <w:rPr>
          <w:color w:val="FF0000"/>
          <w:highlight w:val="yellow"/>
        </w:rPr>
        <w:t xml:space="preserve">Sin embargo pueden descargarse el libro del PMBOK del 2013 </w:t>
      </w:r>
      <w:r>
        <w:rPr>
          <w:color w:val="FF0000"/>
          <w:highlight w:val="yellow"/>
        </w:rPr>
        <w:t>para rellenar estos puntos</w:t>
      </w:r>
      <w:r w:rsidRPr="009608B3">
        <w:rPr>
          <w:color w:val="FF0000"/>
          <w:highlight w:val="yellow"/>
        </w:rPr>
        <w:t xml:space="preserve"> </w:t>
      </w:r>
    </w:p>
    <w:p w:rsidR="000A5246" w:rsidRPr="009608B3" w:rsidRDefault="000A5246" w:rsidP="009845EA">
      <w:pPr>
        <w:pStyle w:val="Lista4"/>
        <w:spacing w:after="0" w:line="360" w:lineRule="auto"/>
        <w:ind w:left="0" w:firstLine="0"/>
        <w:rPr>
          <w:rFonts w:ascii="Arial" w:hAnsi="Arial" w:cs="Arial"/>
          <w:sz w:val="24"/>
          <w:szCs w:val="24"/>
          <w:highlight w:val="yellow"/>
        </w:rPr>
      </w:pPr>
      <w:r w:rsidRPr="009608B3">
        <w:rPr>
          <w:rFonts w:ascii="Arial" w:hAnsi="Arial" w:cs="Arial"/>
          <w:sz w:val="24"/>
          <w:szCs w:val="24"/>
          <w:highlight w:val="yellow"/>
        </w:rPr>
        <w:t>Gestión del alcance del proyecto</w:t>
      </w:r>
    </w:p>
    <w:p w:rsidR="000A5246" w:rsidRPr="009608B3" w:rsidRDefault="000A5246" w:rsidP="009845EA">
      <w:pPr>
        <w:pStyle w:val="Lista4"/>
        <w:spacing w:after="0" w:line="360" w:lineRule="auto"/>
        <w:ind w:left="0" w:firstLine="0"/>
        <w:rPr>
          <w:rFonts w:ascii="Arial" w:hAnsi="Arial" w:cs="Arial"/>
          <w:sz w:val="24"/>
          <w:szCs w:val="24"/>
          <w:highlight w:val="yellow"/>
        </w:rPr>
      </w:pPr>
      <w:r w:rsidRPr="009608B3">
        <w:rPr>
          <w:rFonts w:ascii="Arial" w:hAnsi="Arial" w:cs="Arial"/>
          <w:sz w:val="24"/>
          <w:szCs w:val="24"/>
          <w:highlight w:val="yellow"/>
        </w:rPr>
        <w:t>2.1.2</w:t>
      </w:r>
      <w:r w:rsidRPr="009608B3">
        <w:rPr>
          <w:rFonts w:ascii="Arial" w:hAnsi="Arial" w:cs="Arial"/>
          <w:sz w:val="24"/>
          <w:szCs w:val="24"/>
          <w:highlight w:val="yellow"/>
        </w:rPr>
        <w:tab/>
        <w:t>Gestión del tiempo</w:t>
      </w:r>
    </w:p>
    <w:p w:rsidR="000A5246" w:rsidRPr="009608B3" w:rsidRDefault="000A5246" w:rsidP="009845EA">
      <w:pPr>
        <w:pStyle w:val="Lista4"/>
        <w:spacing w:after="0" w:line="360" w:lineRule="auto"/>
        <w:ind w:left="0" w:firstLine="0"/>
        <w:rPr>
          <w:rFonts w:ascii="Arial" w:hAnsi="Arial" w:cs="Arial"/>
          <w:sz w:val="24"/>
          <w:szCs w:val="24"/>
          <w:highlight w:val="yellow"/>
        </w:rPr>
      </w:pPr>
      <w:r w:rsidRPr="009608B3">
        <w:rPr>
          <w:rFonts w:ascii="Arial" w:hAnsi="Arial" w:cs="Arial"/>
          <w:sz w:val="24"/>
          <w:szCs w:val="24"/>
          <w:highlight w:val="yellow"/>
        </w:rPr>
        <w:t>2.1.3</w:t>
      </w:r>
      <w:r w:rsidRPr="009608B3">
        <w:rPr>
          <w:rFonts w:ascii="Arial" w:hAnsi="Arial" w:cs="Arial"/>
          <w:sz w:val="24"/>
          <w:szCs w:val="24"/>
          <w:highlight w:val="yellow"/>
        </w:rPr>
        <w:tab/>
        <w:t>Gestión del costo del proyecto</w:t>
      </w:r>
    </w:p>
    <w:p w:rsidR="000A5246" w:rsidRPr="009608B3" w:rsidRDefault="000A5246" w:rsidP="009845EA">
      <w:pPr>
        <w:pStyle w:val="Lista4"/>
        <w:spacing w:after="0" w:line="360" w:lineRule="auto"/>
        <w:ind w:left="0" w:firstLine="0"/>
        <w:rPr>
          <w:rFonts w:ascii="Arial" w:hAnsi="Arial" w:cs="Arial"/>
          <w:sz w:val="24"/>
          <w:szCs w:val="24"/>
          <w:highlight w:val="yellow"/>
        </w:rPr>
      </w:pPr>
      <w:r w:rsidRPr="009608B3">
        <w:rPr>
          <w:rFonts w:ascii="Arial" w:hAnsi="Arial" w:cs="Arial"/>
          <w:sz w:val="24"/>
          <w:szCs w:val="24"/>
          <w:highlight w:val="yellow"/>
        </w:rPr>
        <w:t>2.1.4</w:t>
      </w:r>
      <w:r w:rsidRPr="009608B3">
        <w:rPr>
          <w:rFonts w:ascii="Arial" w:hAnsi="Arial" w:cs="Arial"/>
          <w:sz w:val="24"/>
          <w:szCs w:val="24"/>
          <w:highlight w:val="yellow"/>
        </w:rPr>
        <w:tab/>
        <w:t>Gestión de la calidad</w:t>
      </w:r>
    </w:p>
    <w:p w:rsidR="000A5246" w:rsidRPr="00E352A3" w:rsidRDefault="000A5246" w:rsidP="009845EA">
      <w:pPr>
        <w:pStyle w:val="Lista4"/>
        <w:spacing w:after="0" w:line="360" w:lineRule="auto"/>
        <w:ind w:left="0" w:firstLine="0"/>
        <w:rPr>
          <w:rFonts w:ascii="Arial" w:hAnsi="Arial" w:cs="Arial"/>
          <w:sz w:val="24"/>
          <w:szCs w:val="24"/>
        </w:rPr>
      </w:pPr>
      <w:r w:rsidRPr="009608B3">
        <w:rPr>
          <w:rFonts w:ascii="Arial" w:hAnsi="Arial" w:cs="Arial"/>
          <w:sz w:val="24"/>
          <w:szCs w:val="24"/>
          <w:highlight w:val="yellow"/>
        </w:rPr>
        <w:t>2.1.5</w:t>
      </w:r>
      <w:r w:rsidRPr="009608B3">
        <w:rPr>
          <w:rFonts w:ascii="Arial" w:hAnsi="Arial" w:cs="Arial"/>
          <w:sz w:val="24"/>
          <w:szCs w:val="24"/>
          <w:highlight w:val="yellow"/>
        </w:rPr>
        <w:tab/>
        <w:t>Gestión de las comunicaciones</w:t>
      </w:r>
    </w:p>
    <w:p w:rsidR="000A5246" w:rsidRDefault="000A5246">
      <w:pPr>
        <w:pStyle w:val="Textocomentario"/>
      </w:pPr>
    </w:p>
  </w:comment>
  <w:comment w:id="30" w:author="Portatil" w:date="2017-08-12T21:14:00Z" w:initials="P">
    <w:p w:rsidR="007762AB" w:rsidRPr="007762AB" w:rsidRDefault="007762AB">
      <w:pPr>
        <w:pStyle w:val="Textocomentario"/>
        <w:rPr>
          <w:rFonts w:ascii="Arial" w:hAnsi="Arial" w:cs="Arial"/>
          <w:sz w:val="24"/>
          <w:szCs w:val="24"/>
          <w:highlight w:val="yellow"/>
        </w:rPr>
      </w:pPr>
      <w:r w:rsidRPr="007762AB">
        <w:rPr>
          <w:rStyle w:val="Refdecomentario"/>
          <w:rFonts w:ascii="Arial" w:hAnsi="Arial" w:cs="Arial"/>
          <w:sz w:val="24"/>
          <w:szCs w:val="24"/>
          <w:highlight w:val="yellow"/>
        </w:rPr>
        <w:annotationRef/>
      </w:r>
      <w:r w:rsidRPr="007762AB">
        <w:rPr>
          <w:rFonts w:ascii="Arial" w:hAnsi="Arial" w:cs="Arial"/>
          <w:sz w:val="24"/>
          <w:szCs w:val="24"/>
          <w:highlight w:val="yellow"/>
        </w:rPr>
        <w:t>No se concentren en esto por ahora</w:t>
      </w:r>
    </w:p>
    <w:p w:rsidR="007762AB" w:rsidRPr="007762AB" w:rsidRDefault="007762AB">
      <w:pPr>
        <w:pStyle w:val="Textocomentario"/>
        <w:rPr>
          <w:rFonts w:ascii="Arial" w:hAnsi="Arial" w:cs="Arial"/>
          <w:sz w:val="24"/>
          <w:szCs w:val="24"/>
          <w:highlight w:val="yellow"/>
        </w:rPr>
      </w:pPr>
      <w:r w:rsidRPr="007762AB">
        <w:rPr>
          <w:rFonts w:ascii="Arial" w:hAnsi="Arial" w:cs="Arial"/>
          <w:sz w:val="24"/>
          <w:szCs w:val="24"/>
          <w:highlight w:val="yellow"/>
        </w:rPr>
        <w:t>Luego de que desarrollen el marco teórico</w:t>
      </w:r>
    </w:p>
    <w:p w:rsidR="007762AB" w:rsidRDefault="007762AB">
      <w:pPr>
        <w:pStyle w:val="Textocomentario"/>
      </w:pPr>
      <w:r w:rsidRPr="007762AB">
        <w:rPr>
          <w:rFonts w:ascii="Arial" w:hAnsi="Arial" w:cs="Arial"/>
          <w:sz w:val="24"/>
          <w:szCs w:val="24"/>
          <w:highlight w:val="yellow"/>
        </w:rPr>
        <w:t>Les proporcionare material para esta sección, y no todos los puntos establecidos acá, aplican para su trabajo</w:t>
      </w:r>
    </w:p>
  </w:comment>
  <w:comment w:id="31" w:author="Portatil" w:date="2017-08-12T20:43:00Z" w:initials="P">
    <w:p w:rsidR="000A5246" w:rsidRPr="00E9400E" w:rsidRDefault="000A5246" w:rsidP="004D7C63">
      <w:pPr>
        <w:pStyle w:val="Textocomentario"/>
        <w:rPr>
          <w:rFonts w:ascii="Arial" w:hAnsi="Arial" w:cs="Arial"/>
          <w:highlight w:val="yellow"/>
        </w:rPr>
      </w:pPr>
      <w:r w:rsidRPr="00E9400E">
        <w:rPr>
          <w:rStyle w:val="Refdecomentario"/>
          <w:highlight w:val="yellow"/>
        </w:rPr>
        <w:annotationRef/>
      </w:r>
      <w:r w:rsidRPr="00E9400E">
        <w:rPr>
          <w:rFonts w:ascii="Arial" w:hAnsi="Arial" w:cs="Arial"/>
          <w:highlight w:val="yellow"/>
        </w:rPr>
        <w:t>Esto esta sujeto a dejarse o a ser eliminado.</w:t>
      </w:r>
    </w:p>
    <w:p w:rsidR="000A5246" w:rsidRDefault="000A5246" w:rsidP="004D7C63">
      <w:pPr>
        <w:pStyle w:val="Textocomentario"/>
      </w:pPr>
      <w:r w:rsidRPr="00E9400E">
        <w:rPr>
          <w:rFonts w:ascii="Arial" w:hAnsi="Arial" w:cs="Arial"/>
          <w:highlight w:val="yellow"/>
        </w:rPr>
        <w:t>Dejen esto para el final</w:t>
      </w:r>
    </w:p>
  </w:comment>
  <w:comment w:id="33" w:author="Portatil" w:date="2017-08-12T21:15:00Z" w:initials="P">
    <w:p w:rsidR="000A5246" w:rsidRPr="00E352A3" w:rsidRDefault="000A5246" w:rsidP="00737C88">
      <w:pPr>
        <w:pStyle w:val="normal0"/>
        <w:spacing w:after="0" w:line="360" w:lineRule="auto"/>
        <w:jc w:val="both"/>
        <w:rPr>
          <w:rFonts w:ascii="Arial" w:hAnsi="Arial" w:cs="Arial"/>
        </w:rPr>
      </w:pPr>
      <w:r>
        <w:rPr>
          <w:rStyle w:val="Refdecomentario"/>
        </w:rPr>
        <w:annotationRef/>
      </w:r>
    </w:p>
    <w:p w:rsidR="000A5246" w:rsidRPr="00737C88" w:rsidRDefault="000A5246" w:rsidP="00737C88">
      <w:pPr>
        <w:pStyle w:val="normal0"/>
        <w:spacing w:after="0" w:line="360" w:lineRule="auto"/>
        <w:jc w:val="both"/>
        <w:rPr>
          <w:rFonts w:ascii="Arial" w:eastAsia="Arial" w:hAnsi="Arial" w:cs="Arial"/>
          <w:color w:val="0000FF"/>
          <w:sz w:val="24"/>
          <w:szCs w:val="24"/>
          <w:highlight w:val="yellow"/>
        </w:rPr>
      </w:pPr>
      <w:r w:rsidRPr="00737C88">
        <w:rPr>
          <w:rFonts w:ascii="Arial" w:hAnsi="Arial" w:cs="Arial"/>
          <w:highlight w:val="yellow"/>
        </w:rPr>
        <w:annotationRef/>
      </w:r>
      <w:r w:rsidRPr="00737C88">
        <w:rPr>
          <w:rFonts w:ascii="Arial" w:eastAsia="Arial" w:hAnsi="Arial" w:cs="Arial"/>
          <w:color w:val="0000FF"/>
          <w:sz w:val="24"/>
          <w:szCs w:val="24"/>
          <w:highlight w:val="yellow"/>
        </w:rPr>
        <w:t xml:space="preserve">Aquí pueden hacer algo muy </w:t>
      </w:r>
      <w:r w:rsidR="007762AB" w:rsidRPr="00737C88">
        <w:rPr>
          <w:rFonts w:ascii="Arial" w:eastAsia="Arial" w:hAnsi="Arial" w:cs="Arial"/>
          <w:color w:val="0000FF"/>
          <w:sz w:val="24"/>
          <w:szCs w:val="24"/>
          <w:highlight w:val="yellow"/>
        </w:rPr>
        <w:t>similar</w:t>
      </w:r>
      <w:r w:rsidRPr="00737C88">
        <w:rPr>
          <w:rFonts w:ascii="Arial" w:eastAsia="Arial" w:hAnsi="Arial" w:cs="Arial"/>
          <w:color w:val="0000FF"/>
          <w:sz w:val="24"/>
          <w:szCs w:val="24"/>
          <w:highlight w:val="yellow"/>
        </w:rPr>
        <w:t xml:space="preserve"> al lo que está en el documento de </w:t>
      </w:r>
      <w:r w:rsidRPr="007762AB">
        <w:rPr>
          <w:rFonts w:ascii="Arial" w:eastAsia="Arial" w:hAnsi="Arial" w:cs="Arial"/>
          <w:b/>
          <w:color w:val="0000FF"/>
          <w:sz w:val="24"/>
          <w:szCs w:val="24"/>
          <w:highlight w:val="yellow"/>
        </w:rPr>
        <w:t>seminario</w:t>
      </w:r>
      <w:r w:rsidR="007762AB" w:rsidRPr="007762AB">
        <w:rPr>
          <w:rFonts w:ascii="Arial" w:eastAsia="Arial" w:hAnsi="Arial" w:cs="Arial"/>
          <w:b/>
          <w:color w:val="0000FF"/>
          <w:sz w:val="24"/>
          <w:szCs w:val="24"/>
          <w:highlight w:val="yellow"/>
        </w:rPr>
        <w:t>.pdf</w:t>
      </w:r>
      <w:r w:rsidRPr="00737C88">
        <w:rPr>
          <w:rFonts w:ascii="Arial" w:eastAsia="Arial" w:hAnsi="Arial" w:cs="Arial"/>
          <w:color w:val="0000FF"/>
          <w:sz w:val="24"/>
          <w:szCs w:val="24"/>
          <w:highlight w:val="yellow"/>
        </w:rPr>
        <w:t xml:space="preserve"> que les pase en PDF.</w:t>
      </w:r>
    </w:p>
    <w:p w:rsidR="000A5246" w:rsidRPr="00737C88" w:rsidRDefault="000A5246" w:rsidP="00737C88">
      <w:pPr>
        <w:pStyle w:val="normal0"/>
        <w:spacing w:after="0" w:line="360" w:lineRule="auto"/>
        <w:jc w:val="both"/>
        <w:rPr>
          <w:rFonts w:ascii="Arial" w:eastAsia="Arial" w:hAnsi="Arial" w:cs="Arial"/>
          <w:color w:val="0000FF"/>
          <w:sz w:val="24"/>
          <w:szCs w:val="24"/>
          <w:highlight w:val="yellow"/>
        </w:rPr>
      </w:pPr>
      <w:r w:rsidRPr="00737C88">
        <w:rPr>
          <w:rFonts w:ascii="Arial" w:hAnsi="Arial" w:cs="Arial"/>
          <w:highlight w:val="yellow"/>
        </w:rPr>
        <w:annotationRef/>
      </w:r>
      <w:r w:rsidRPr="00737C88">
        <w:rPr>
          <w:rFonts w:ascii="Arial" w:eastAsia="Arial" w:hAnsi="Arial" w:cs="Arial"/>
          <w:color w:val="0000FF"/>
          <w:sz w:val="24"/>
          <w:szCs w:val="24"/>
          <w:highlight w:val="yellow"/>
        </w:rPr>
        <w:t>Era algo como esto:</w:t>
      </w:r>
    </w:p>
    <w:p w:rsidR="000A5246" w:rsidRPr="00737C88" w:rsidRDefault="000A5246" w:rsidP="00737C88">
      <w:pPr>
        <w:pStyle w:val="normal0"/>
        <w:spacing w:after="0" w:line="360" w:lineRule="auto"/>
        <w:jc w:val="both"/>
        <w:rPr>
          <w:rFonts w:ascii="Arial" w:eastAsia="Arial" w:hAnsi="Arial" w:cs="Arial"/>
          <w:b/>
          <w:color w:val="0000FF"/>
          <w:sz w:val="24"/>
          <w:szCs w:val="24"/>
          <w:highlight w:val="yellow"/>
        </w:rPr>
      </w:pPr>
      <w:r w:rsidRPr="00737C88">
        <w:rPr>
          <w:rFonts w:ascii="Arial" w:hAnsi="Arial" w:cs="Arial"/>
          <w:highlight w:val="yellow"/>
        </w:rPr>
        <w:annotationRef/>
      </w:r>
      <w:r w:rsidRPr="00737C88">
        <w:rPr>
          <w:rFonts w:ascii="Arial" w:eastAsia="Arial" w:hAnsi="Arial" w:cs="Arial"/>
          <w:b/>
          <w:color w:val="0000FF"/>
          <w:sz w:val="24"/>
          <w:szCs w:val="24"/>
          <w:highlight w:val="yellow"/>
        </w:rPr>
        <w:t xml:space="preserve">Texto </w:t>
      </w:r>
    </w:p>
    <w:p w:rsidR="000A5246" w:rsidRPr="00737C88" w:rsidRDefault="000A5246" w:rsidP="00737C88">
      <w:pPr>
        <w:pStyle w:val="normal0"/>
        <w:spacing w:after="0" w:line="360" w:lineRule="auto"/>
        <w:jc w:val="both"/>
        <w:rPr>
          <w:rFonts w:ascii="Arial" w:eastAsia="Arial" w:hAnsi="Arial" w:cs="Arial"/>
          <w:b/>
          <w:color w:val="0000FF"/>
          <w:sz w:val="24"/>
          <w:szCs w:val="24"/>
          <w:highlight w:val="yellow"/>
        </w:rPr>
      </w:pPr>
      <w:r w:rsidRPr="00737C88">
        <w:rPr>
          <w:rFonts w:ascii="Arial" w:hAnsi="Arial" w:cs="Arial"/>
          <w:highlight w:val="yellow"/>
        </w:rPr>
        <w:annotationRef/>
      </w:r>
      <w:r w:rsidRPr="00737C88">
        <w:rPr>
          <w:rFonts w:ascii="Arial" w:eastAsia="Arial" w:hAnsi="Arial" w:cs="Arial"/>
          <w:b/>
          <w:color w:val="0000FF"/>
          <w:sz w:val="24"/>
          <w:szCs w:val="24"/>
          <w:highlight w:val="yellow"/>
        </w:rPr>
        <w:t>Texto</w:t>
      </w:r>
    </w:p>
    <w:p w:rsidR="000A5246" w:rsidRPr="00E352A3" w:rsidRDefault="000A5246" w:rsidP="00737C88">
      <w:pPr>
        <w:pStyle w:val="normal0"/>
        <w:spacing w:after="0" w:line="360" w:lineRule="auto"/>
        <w:jc w:val="both"/>
        <w:rPr>
          <w:rFonts w:ascii="Arial" w:eastAsia="Arial" w:hAnsi="Arial" w:cs="Arial"/>
          <w:b/>
          <w:color w:val="0000FF"/>
          <w:sz w:val="24"/>
          <w:szCs w:val="24"/>
        </w:rPr>
      </w:pPr>
      <w:r w:rsidRPr="00737C88">
        <w:rPr>
          <w:rFonts w:ascii="Arial" w:hAnsi="Arial" w:cs="Arial"/>
          <w:highlight w:val="yellow"/>
        </w:rPr>
        <w:annotationRef/>
      </w:r>
      <w:r w:rsidRPr="00737C88">
        <w:rPr>
          <w:rFonts w:ascii="Arial" w:eastAsia="Arial" w:hAnsi="Arial" w:cs="Arial"/>
          <w:b/>
          <w:color w:val="0000FF"/>
          <w:sz w:val="24"/>
          <w:szCs w:val="24"/>
          <w:highlight w:val="yellow"/>
        </w:rPr>
        <w:t>Dibujo de la arquitectura de la aplicación</w:t>
      </w:r>
    </w:p>
    <w:p w:rsidR="000A5246" w:rsidRPr="00E352A3" w:rsidRDefault="000A5246" w:rsidP="00737C88">
      <w:pPr>
        <w:pStyle w:val="normal0"/>
        <w:spacing w:after="0" w:line="360" w:lineRule="auto"/>
        <w:jc w:val="both"/>
        <w:rPr>
          <w:rFonts w:ascii="Arial" w:hAnsi="Arial" w:cs="Arial"/>
          <w:color w:val="0000FF"/>
        </w:rPr>
      </w:pPr>
      <w:r w:rsidRPr="00E352A3">
        <w:rPr>
          <w:rFonts w:ascii="Arial" w:hAnsi="Arial" w:cs="Arial"/>
        </w:rPr>
        <w:annotationRef/>
      </w:r>
    </w:p>
    <w:p w:rsidR="000A5246" w:rsidRDefault="000A5246">
      <w:pPr>
        <w:pStyle w:val="Textocomentario"/>
      </w:pPr>
    </w:p>
  </w:comment>
  <w:comment w:id="38" w:author="luis campos" w:date="2017-08-12T17:14:00Z" w:initials="">
    <w:p w:rsidR="000A5246" w:rsidRDefault="000A5246" w:rsidP="00E168AC">
      <w:pPr>
        <w:pStyle w:val="normal0"/>
        <w:spacing w:after="0" w:line="240" w:lineRule="auto"/>
        <w:rPr>
          <w:rFonts w:ascii="Arial" w:eastAsia="Arial" w:hAnsi="Arial" w:cs="Arial"/>
        </w:rPr>
      </w:pPr>
      <w:r>
        <w:rPr>
          <w:rFonts w:ascii="Arial" w:eastAsia="Arial" w:hAnsi="Arial" w:cs="Arial"/>
        </w:rPr>
        <w:t>eso fue colocado por jose, pero lo coloque como sugerencia igual se capta la idea</w:t>
      </w:r>
    </w:p>
  </w:comment>
  <w:comment w:id="44" w:author="luis campos" w:date="2017-08-12T17:14:00Z" w:initials="">
    <w:p w:rsidR="000A5246" w:rsidRDefault="000A5246" w:rsidP="00E168AC">
      <w:pPr>
        <w:pStyle w:val="normal0"/>
        <w:spacing w:after="0" w:line="240" w:lineRule="auto"/>
        <w:rPr>
          <w:rFonts w:ascii="Arial" w:eastAsia="Arial" w:hAnsi="Arial" w:cs="Arial"/>
        </w:rPr>
      </w:pPr>
      <w:r>
        <w:rPr>
          <w:rFonts w:ascii="Arial" w:eastAsia="Arial" w:hAnsi="Arial" w:cs="Arial"/>
        </w:rPr>
        <w:t>eso fue colocado por jose, pero lo coloque como sugerencia igual se capta la idea</w:t>
      </w:r>
    </w:p>
  </w:comment>
  <w:comment w:id="50" w:author="luis campos" w:date="2017-08-12T17:14:00Z" w:initials="">
    <w:p w:rsidR="000A5246" w:rsidRDefault="000A5246" w:rsidP="00E168AC">
      <w:pPr>
        <w:pStyle w:val="normal0"/>
        <w:spacing w:after="0" w:line="240" w:lineRule="auto"/>
        <w:rPr>
          <w:rFonts w:ascii="Arial" w:eastAsia="Arial" w:hAnsi="Arial" w:cs="Arial"/>
        </w:rPr>
      </w:pPr>
      <w:r>
        <w:rPr>
          <w:rFonts w:ascii="Arial" w:eastAsia="Arial" w:hAnsi="Arial" w:cs="Arial"/>
        </w:rPr>
        <w:t>eso fue colocado por jose, pero lo coloque como sugerencia igual se capta la idea</w:t>
      </w:r>
    </w:p>
  </w:comment>
  <w:comment w:id="53" w:author="zeus max61" w:date="2017-08-12T17:14:00Z" w:initials="zm">
    <w:p w:rsidR="000A5246" w:rsidRPr="00A83216" w:rsidRDefault="000A5246" w:rsidP="00737C88">
      <w:pPr>
        <w:pStyle w:val="Textocomentario"/>
        <w:rPr>
          <w:color w:val="0000FF"/>
        </w:rPr>
      </w:pPr>
      <w:r w:rsidRPr="00A83216">
        <w:rPr>
          <w:rStyle w:val="Refdecomentario"/>
          <w:color w:val="0000FF"/>
          <w:highlight w:val="yellow"/>
        </w:rPr>
        <w:annotationRef/>
      </w:r>
      <w:r w:rsidRPr="00A83216">
        <w:rPr>
          <w:color w:val="0000FF"/>
          <w:highlight w:val="yellow"/>
        </w:rPr>
        <w:t>Agregue esto adicionalmente</w:t>
      </w:r>
    </w:p>
  </w:comment>
  <w:comment w:id="54" w:author="Portatil" w:date="2017-08-12T17:14:00Z" w:initials="P">
    <w:p w:rsidR="000A5246" w:rsidRDefault="000A5246" w:rsidP="00B62412">
      <w:pPr>
        <w:jc w:val="both"/>
        <w:rPr>
          <w:rFonts w:ascii="Arial" w:hAnsi="Arial" w:cs="Arial"/>
          <w:sz w:val="24"/>
          <w:szCs w:val="48"/>
        </w:rPr>
      </w:pPr>
      <w:r>
        <w:rPr>
          <w:rStyle w:val="Refdecomentario"/>
        </w:rPr>
        <w:annotationRef/>
      </w:r>
    </w:p>
    <w:p w:rsidR="000A5246" w:rsidRPr="00551BC0" w:rsidRDefault="000A5246" w:rsidP="00B62412">
      <w:pPr>
        <w:jc w:val="both"/>
        <w:rPr>
          <w:rFonts w:ascii="Arial" w:hAnsi="Arial" w:cs="Arial"/>
          <w:b/>
          <w:sz w:val="24"/>
          <w:szCs w:val="48"/>
          <w:highlight w:val="yellow"/>
        </w:rPr>
      </w:pPr>
      <w:r w:rsidRPr="00551BC0">
        <w:rPr>
          <w:rFonts w:ascii="Arial" w:hAnsi="Arial" w:cs="Arial"/>
          <w:b/>
          <w:sz w:val="24"/>
          <w:szCs w:val="48"/>
          <w:highlight w:val="yellow"/>
        </w:rPr>
        <w:t>COMO REDACTAR EL OBJETIVO GENERAL</w:t>
      </w:r>
    </w:p>
    <w:p w:rsidR="000A5246" w:rsidRPr="00551BC0" w:rsidRDefault="000A5246" w:rsidP="00B62412">
      <w:pPr>
        <w:jc w:val="both"/>
        <w:rPr>
          <w:rFonts w:ascii="Arial" w:hAnsi="Arial" w:cs="Arial"/>
          <w:sz w:val="24"/>
          <w:szCs w:val="48"/>
          <w:highlight w:val="yellow"/>
        </w:rPr>
      </w:pP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 xml:space="preserve">Debe corresponder con la pregunta general de la problemática y guardar coherencia respecto al título de TEG, tomando en cuenta que adicionalmente es un integrador de todo el proceso a seguir, de ahora en adelante, y es lo fundamental a desarrollar como parte de su proyecto de investigación. </w:t>
      </w:r>
    </w:p>
    <w:p w:rsidR="000A5246" w:rsidRPr="00551BC0" w:rsidRDefault="000A5246" w:rsidP="00B62412">
      <w:pPr>
        <w:jc w:val="both"/>
        <w:rPr>
          <w:rFonts w:ascii="Arial" w:hAnsi="Arial" w:cs="Arial"/>
          <w:sz w:val="24"/>
          <w:szCs w:val="48"/>
          <w:highlight w:val="yellow"/>
        </w:rPr>
      </w:pPr>
    </w:p>
    <w:p w:rsidR="000A5246" w:rsidRPr="00551BC0" w:rsidRDefault="000A5246" w:rsidP="00B62412">
      <w:pPr>
        <w:rPr>
          <w:rFonts w:ascii="Arial" w:hAnsi="Arial" w:cs="Arial"/>
          <w:sz w:val="24"/>
          <w:szCs w:val="24"/>
          <w:highlight w:val="yellow"/>
        </w:rPr>
      </w:pPr>
      <w:r w:rsidRPr="00551BC0">
        <w:rPr>
          <w:rFonts w:ascii="Arial" w:hAnsi="Arial" w:cs="Arial"/>
          <w:sz w:val="24"/>
          <w:szCs w:val="24"/>
          <w:highlight w:val="yellow"/>
        </w:rPr>
        <w:t>Los objetivos se redactan utilizando verbos que terminan en ar, er, ir , or, ury se recomienda que máximo tengan 3 líneas</w:t>
      </w:r>
    </w:p>
    <w:p w:rsidR="000A5246" w:rsidRPr="00551BC0" w:rsidRDefault="000A5246" w:rsidP="00B62412">
      <w:pPr>
        <w:jc w:val="both"/>
        <w:rPr>
          <w:rFonts w:ascii="Arial" w:hAnsi="Arial" w:cs="Arial"/>
          <w:b/>
          <w:sz w:val="24"/>
          <w:szCs w:val="48"/>
          <w:highlight w:val="yellow"/>
        </w:rPr>
      </w:pPr>
      <w:r w:rsidRPr="00551BC0">
        <w:rPr>
          <w:rFonts w:ascii="Arial" w:hAnsi="Arial" w:cs="Arial"/>
          <w:b/>
          <w:sz w:val="24"/>
          <w:szCs w:val="48"/>
          <w:highlight w:val="yellow"/>
        </w:rPr>
        <w:t>Ejemplo de un objetivo general</w:t>
      </w:r>
    </w:p>
    <w:p w:rsidR="000A5246" w:rsidRPr="00551BC0" w:rsidRDefault="000A5246" w:rsidP="00B62412">
      <w:pPr>
        <w:jc w:val="both"/>
        <w:rPr>
          <w:rFonts w:ascii="Arial" w:hAnsi="Arial" w:cs="Arial"/>
          <w:sz w:val="24"/>
          <w:szCs w:val="48"/>
          <w:highlight w:val="yellow"/>
        </w:rPr>
      </w:pPr>
      <w:r w:rsidRPr="00551BC0">
        <w:rPr>
          <w:rFonts w:ascii="Arial" w:hAnsi="Arial" w:cs="Arial"/>
          <w:highlight w:val="yellow"/>
        </w:rPr>
        <w:t>Evaluar la factibilidad técnica, económica y financiera asociada a la creación de una empresa de adiestramiento que presta servicios a distancia (on-line) en la Ciudad de Caracas</w:t>
      </w:r>
    </w:p>
    <w:p w:rsidR="000A5246" w:rsidRPr="00551BC0" w:rsidRDefault="000A5246" w:rsidP="00B62412">
      <w:pPr>
        <w:jc w:val="both"/>
        <w:rPr>
          <w:rFonts w:ascii="Arial" w:hAnsi="Arial" w:cs="Arial"/>
          <w:sz w:val="24"/>
          <w:szCs w:val="48"/>
          <w:highlight w:val="yellow"/>
        </w:rPr>
      </w:pPr>
    </w:p>
    <w:p w:rsidR="000A5246" w:rsidRPr="00551BC0" w:rsidRDefault="000A5246" w:rsidP="00B62412">
      <w:pPr>
        <w:jc w:val="both"/>
        <w:rPr>
          <w:rFonts w:ascii="Arial" w:hAnsi="Arial" w:cs="Arial"/>
          <w:b/>
          <w:sz w:val="24"/>
          <w:szCs w:val="48"/>
          <w:highlight w:val="yellow"/>
        </w:rPr>
      </w:pPr>
      <w:r w:rsidRPr="00551BC0">
        <w:rPr>
          <w:rFonts w:ascii="Arial" w:hAnsi="Arial" w:cs="Arial"/>
          <w:b/>
          <w:sz w:val="24"/>
          <w:szCs w:val="48"/>
          <w:highlight w:val="yellow"/>
        </w:rPr>
        <w:t>Lista de algunos verbos para redactar el objetivo general</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Analizar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Comprobar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Cuestionar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Realizar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Evaluar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Especificar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Examinar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Iniciar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Planficar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Producir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Proveer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Calcular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Consolidar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Describir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Formular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Inventariar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Plantear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Programar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Verificar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Compilar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Consultar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 xml:space="preserve">Determinar </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Estandarizar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Hacer</w:t>
      </w:r>
    </w:p>
    <w:p w:rsidR="000A5246" w:rsidRPr="00551BC0" w:rsidRDefault="000A5246" w:rsidP="00B62412">
      <w:pPr>
        <w:jc w:val="both"/>
        <w:rPr>
          <w:rFonts w:ascii="Arial" w:hAnsi="Arial" w:cs="Arial"/>
          <w:sz w:val="24"/>
          <w:szCs w:val="48"/>
          <w:highlight w:val="yellow"/>
        </w:rPr>
      </w:pP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Motivar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Presentar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Propiciar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Completar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Contribuir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Diseñar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Evaluar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Indicar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Pensar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Presupuestar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Proporcionar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Desarrollar</w:t>
      </w:r>
    </w:p>
    <w:p w:rsidR="000A5246" w:rsidRPr="00551BC0" w:rsidRDefault="000A5246" w:rsidP="00B62412">
      <w:pPr>
        <w:jc w:val="both"/>
        <w:rPr>
          <w:rFonts w:ascii="Arial" w:hAnsi="Arial" w:cs="Arial"/>
          <w:sz w:val="24"/>
          <w:szCs w:val="48"/>
          <w:highlight w:val="yellow"/>
        </w:rPr>
      </w:pPr>
      <w:r w:rsidRPr="00551BC0">
        <w:rPr>
          <w:rFonts w:ascii="Arial" w:hAnsi="Arial" w:cs="Arial"/>
          <w:sz w:val="24"/>
          <w:szCs w:val="48"/>
          <w:highlight w:val="yellow"/>
        </w:rPr>
        <w:t>Demostrar</w:t>
      </w:r>
    </w:p>
    <w:p w:rsidR="000A5246" w:rsidRPr="00CD18B1" w:rsidRDefault="000A5246" w:rsidP="00B62412">
      <w:pPr>
        <w:jc w:val="both"/>
        <w:rPr>
          <w:rFonts w:ascii="Arial" w:hAnsi="Arial" w:cs="Arial"/>
          <w:sz w:val="24"/>
          <w:szCs w:val="48"/>
        </w:rPr>
      </w:pPr>
      <w:r w:rsidRPr="00551BC0">
        <w:rPr>
          <w:rFonts w:ascii="Arial" w:hAnsi="Arial" w:cs="Arial"/>
          <w:sz w:val="24"/>
          <w:szCs w:val="48"/>
          <w:highlight w:val="yellow"/>
        </w:rPr>
        <w:t>Señalar</w:t>
      </w:r>
    </w:p>
    <w:p w:rsidR="000A5246" w:rsidRPr="00CD18B1" w:rsidRDefault="000A5246" w:rsidP="00B62412">
      <w:pPr>
        <w:jc w:val="both"/>
        <w:rPr>
          <w:rFonts w:ascii="Arial" w:hAnsi="Arial" w:cs="Arial"/>
          <w:sz w:val="24"/>
          <w:szCs w:val="48"/>
        </w:rPr>
      </w:pPr>
      <w:r w:rsidRPr="00CD18B1">
        <w:rPr>
          <w:rFonts w:ascii="Arial" w:hAnsi="Arial" w:cs="Arial"/>
          <w:sz w:val="24"/>
          <w:szCs w:val="48"/>
        </w:rPr>
        <w:t>Conocer</w:t>
      </w:r>
    </w:p>
    <w:p w:rsidR="000A5246" w:rsidRPr="00CD18B1" w:rsidRDefault="000A5246" w:rsidP="00B62412">
      <w:pPr>
        <w:jc w:val="both"/>
        <w:rPr>
          <w:rFonts w:ascii="Arial" w:hAnsi="Arial" w:cs="Arial"/>
          <w:sz w:val="24"/>
          <w:szCs w:val="48"/>
        </w:rPr>
      </w:pPr>
      <w:r w:rsidRPr="00CD18B1">
        <w:rPr>
          <w:rFonts w:ascii="Arial" w:hAnsi="Arial" w:cs="Arial"/>
          <w:sz w:val="24"/>
          <w:szCs w:val="48"/>
        </w:rPr>
        <w:t>Describir</w:t>
      </w:r>
    </w:p>
    <w:p w:rsidR="000A5246" w:rsidRPr="00CD18B1" w:rsidRDefault="000A5246" w:rsidP="00B62412">
      <w:pPr>
        <w:jc w:val="both"/>
        <w:rPr>
          <w:rFonts w:ascii="Arial" w:hAnsi="Arial" w:cs="Arial"/>
          <w:sz w:val="24"/>
          <w:szCs w:val="48"/>
        </w:rPr>
      </w:pPr>
      <w:r w:rsidRPr="00CD18B1">
        <w:rPr>
          <w:rFonts w:ascii="Arial" w:hAnsi="Arial" w:cs="Arial"/>
          <w:sz w:val="24"/>
          <w:szCs w:val="48"/>
        </w:rPr>
        <w:t>Someter</w:t>
      </w:r>
    </w:p>
    <w:p w:rsidR="000A5246" w:rsidRPr="00CD18B1" w:rsidRDefault="000A5246" w:rsidP="00B62412">
      <w:pPr>
        <w:jc w:val="both"/>
        <w:rPr>
          <w:rFonts w:ascii="Arial" w:hAnsi="Arial" w:cs="Arial"/>
          <w:sz w:val="24"/>
          <w:szCs w:val="48"/>
        </w:rPr>
      </w:pPr>
      <w:r w:rsidRPr="00CD18B1">
        <w:rPr>
          <w:rFonts w:ascii="Arial" w:hAnsi="Arial" w:cs="Arial"/>
          <w:sz w:val="24"/>
          <w:szCs w:val="48"/>
        </w:rPr>
        <w:t>redactar</w:t>
      </w:r>
    </w:p>
    <w:p w:rsidR="000A5246" w:rsidRPr="00CD18B1" w:rsidRDefault="000A5246" w:rsidP="00B62412">
      <w:pPr>
        <w:jc w:val="both"/>
        <w:rPr>
          <w:rFonts w:ascii="Arial" w:hAnsi="Arial" w:cs="Arial"/>
          <w:sz w:val="24"/>
          <w:szCs w:val="48"/>
        </w:rPr>
      </w:pPr>
      <w:r w:rsidRPr="00CD18B1">
        <w:rPr>
          <w:rFonts w:ascii="Arial" w:hAnsi="Arial" w:cs="Arial"/>
          <w:sz w:val="24"/>
          <w:szCs w:val="48"/>
        </w:rPr>
        <w:t>Contestar</w:t>
      </w:r>
    </w:p>
    <w:p w:rsidR="000A5246" w:rsidRDefault="000A5246" w:rsidP="00B62412">
      <w:pPr>
        <w:jc w:val="both"/>
        <w:rPr>
          <w:rFonts w:ascii="Arial" w:hAnsi="Arial" w:cs="Arial"/>
          <w:b/>
          <w:sz w:val="24"/>
          <w:szCs w:val="48"/>
        </w:rPr>
      </w:pPr>
    </w:p>
    <w:p w:rsidR="000A5246" w:rsidRPr="001A1800" w:rsidRDefault="000A5246" w:rsidP="00B62412">
      <w:pPr>
        <w:pStyle w:val="Ttulo3"/>
        <w:spacing w:before="0" w:line="360" w:lineRule="auto"/>
        <w:rPr>
          <w:rFonts w:ascii="Arial" w:hAnsi="Arial" w:cs="Arial"/>
          <w:sz w:val="24"/>
          <w:szCs w:val="24"/>
          <w:lang w:val="es-ES"/>
        </w:rPr>
      </w:pPr>
      <w:r w:rsidRPr="001A1800">
        <w:rPr>
          <w:rFonts w:ascii="Arial" w:hAnsi="Arial" w:cs="Arial"/>
          <w:sz w:val="24"/>
          <w:szCs w:val="24"/>
          <w:lang w:val="es-ES"/>
        </w:rPr>
        <w:t>Objetivo General</w:t>
      </w:r>
    </w:p>
    <w:p w:rsidR="000A5246" w:rsidRPr="001A1800" w:rsidRDefault="000A5246" w:rsidP="00B62412">
      <w:pPr>
        <w:rPr>
          <w:lang w:eastAsia="en-US"/>
        </w:rPr>
      </w:pPr>
    </w:p>
    <w:p w:rsidR="000A5246" w:rsidRDefault="000A5246" w:rsidP="00B62412">
      <w:pPr>
        <w:spacing w:line="360" w:lineRule="auto"/>
        <w:jc w:val="both"/>
        <w:rPr>
          <w:rFonts w:ascii="Arial" w:hAnsi="Arial" w:cs="Arial"/>
        </w:rPr>
      </w:pPr>
      <w:r w:rsidRPr="001A1800">
        <w:rPr>
          <w:rFonts w:ascii="Arial" w:hAnsi="Arial" w:cs="Arial"/>
        </w:rPr>
        <w:t>Evaluar la factibilidad técnica, económica y financiera asociada a la creación de una empresa de adiestramiento que presta servicios a distancia (on-line) en la Ciudad de Caracas.</w:t>
      </w:r>
    </w:p>
    <w:p w:rsidR="000A5246" w:rsidRPr="001A1800" w:rsidRDefault="000A5246" w:rsidP="00B62412">
      <w:pPr>
        <w:spacing w:line="360" w:lineRule="auto"/>
        <w:jc w:val="both"/>
        <w:rPr>
          <w:rFonts w:ascii="Arial" w:hAnsi="Arial" w:cs="Arial"/>
        </w:rPr>
      </w:pPr>
    </w:p>
    <w:p w:rsidR="000A5246" w:rsidRPr="001A1800" w:rsidRDefault="000A5246" w:rsidP="00B62412">
      <w:pPr>
        <w:pStyle w:val="Prrafodelista"/>
        <w:spacing w:after="0" w:line="360" w:lineRule="auto"/>
        <w:ind w:left="0"/>
        <w:outlineLvl w:val="2"/>
        <w:rPr>
          <w:rFonts w:ascii="Arial" w:hAnsi="Arial" w:cs="Arial"/>
          <w:b/>
          <w:sz w:val="24"/>
          <w:szCs w:val="24"/>
          <w:lang w:val="es-ES"/>
        </w:rPr>
      </w:pPr>
      <w:r w:rsidRPr="001A1800">
        <w:rPr>
          <w:rFonts w:ascii="Arial" w:hAnsi="Arial" w:cs="Arial"/>
          <w:b/>
          <w:sz w:val="24"/>
          <w:szCs w:val="24"/>
          <w:lang w:val="es-ES"/>
        </w:rPr>
        <w:t>Objetivos Específicos</w:t>
      </w:r>
    </w:p>
    <w:p w:rsidR="000A5246" w:rsidRPr="001A180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rPr>
      </w:pPr>
      <w:r w:rsidRPr="001A1800">
        <w:rPr>
          <w:rFonts w:ascii="Arial" w:hAnsi="Arial" w:cs="Arial"/>
          <w:sz w:val="24"/>
          <w:szCs w:val="24"/>
        </w:rPr>
        <w:t>Realizar el estudio de mercado para la creación de una empresa de adiestramiento</w:t>
      </w:r>
      <w:r>
        <w:rPr>
          <w:rFonts w:ascii="Arial" w:hAnsi="Arial" w:cs="Arial"/>
          <w:sz w:val="24"/>
          <w:szCs w:val="24"/>
        </w:rPr>
        <w:t xml:space="preserve"> on-line </w:t>
      </w:r>
      <w:r w:rsidRPr="001A1800">
        <w:rPr>
          <w:rFonts w:ascii="Arial" w:hAnsi="Arial" w:cs="Arial"/>
          <w:sz w:val="24"/>
          <w:szCs w:val="24"/>
        </w:rPr>
        <w:t>en la ciudad de Caracas.</w:t>
      </w:r>
    </w:p>
    <w:p w:rsidR="000A5246" w:rsidRPr="001A180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rPr>
      </w:pPr>
      <w:r w:rsidRPr="001A1800">
        <w:rPr>
          <w:rFonts w:ascii="Arial" w:hAnsi="Arial" w:cs="Arial"/>
          <w:sz w:val="24"/>
          <w:szCs w:val="24"/>
        </w:rPr>
        <w:t>Desarrollar los aspectos relacionados al estudio técnico de la creación de una empresa de adiestramiento</w:t>
      </w:r>
      <w:r>
        <w:rPr>
          <w:rFonts w:ascii="Arial" w:hAnsi="Arial" w:cs="Arial"/>
          <w:sz w:val="24"/>
          <w:szCs w:val="24"/>
        </w:rPr>
        <w:t xml:space="preserve"> on-line </w:t>
      </w:r>
      <w:r w:rsidRPr="001A1800">
        <w:rPr>
          <w:rFonts w:ascii="Arial" w:hAnsi="Arial" w:cs="Arial"/>
          <w:sz w:val="24"/>
          <w:szCs w:val="24"/>
        </w:rPr>
        <w:t xml:space="preserve">en la </w:t>
      </w:r>
      <w:r w:rsidRPr="001E7B3B">
        <w:rPr>
          <w:rFonts w:ascii="Arial" w:hAnsi="Arial" w:cs="Arial"/>
          <w:color w:val="0000FF"/>
          <w:sz w:val="24"/>
          <w:szCs w:val="24"/>
          <w:highlight w:val="yellow"/>
        </w:rPr>
        <w:t>c</w:t>
      </w:r>
      <w:r w:rsidRPr="001A1800">
        <w:rPr>
          <w:rFonts w:ascii="Arial" w:hAnsi="Arial" w:cs="Arial"/>
          <w:sz w:val="24"/>
          <w:szCs w:val="24"/>
        </w:rPr>
        <w:t>iudad de Caracas.</w:t>
      </w:r>
    </w:p>
    <w:p w:rsidR="000A5246" w:rsidRPr="001A1800" w:rsidRDefault="000A5246" w:rsidP="00B62412">
      <w:pPr>
        <w:pStyle w:val="Prrafodelista"/>
        <w:numPr>
          <w:ilvl w:val="0"/>
          <w:numId w:val="27"/>
        </w:numPr>
        <w:spacing w:after="0" w:line="360" w:lineRule="auto"/>
        <w:ind w:left="284" w:hanging="284"/>
        <w:jc w:val="both"/>
        <w:rPr>
          <w:rFonts w:ascii="Arial" w:hAnsi="Arial" w:cs="Arial"/>
          <w:sz w:val="24"/>
          <w:szCs w:val="24"/>
        </w:rPr>
      </w:pPr>
      <w:r w:rsidRPr="001A1800">
        <w:rPr>
          <w:rFonts w:ascii="Arial" w:hAnsi="Arial" w:cs="Arial"/>
          <w:sz w:val="24"/>
          <w:szCs w:val="24"/>
        </w:rPr>
        <w:t>Realizar el estudio económico del emprendimiento propuesto.</w:t>
      </w:r>
    </w:p>
    <w:p w:rsidR="000A5246"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rPr>
      </w:pPr>
      <w:r w:rsidRPr="001A1800">
        <w:rPr>
          <w:rFonts w:ascii="Arial" w:hAnsi="Arial" w:cs="Arial"/>
          <w:sz w:val="24"/>
          <w:szCs w:val="24"/>
        </w:rPr>
        <w:t>R</w:t>
      </w:r>
      <w:r>
        <w:rPr>
          <w:rFonts w:ascii="Arial" w:hAnsi="Arial" w:cs="Arial"/>
          <w:sz w:val="24"/>
          <w:szCs w:val="24"/>
        </w:rPr>
        <w:t>ealizar el estudio técnico-</w:t>
      </w:r>
      <w:r w:rsidRPr="001A1800">
        <w:rPr>
          <w:rFonts w:ascii="Arial" w:hAnsi="Arial" w:cs="Arial"/>
          <w:sz w:val="24"/>
          <w:szCs w:val="24"/>
        </w:rPr>
        <w:t>financiero para la creación de la empresa propuesta.</w:t>
      </w:r>
    </w:p>
    <w:p w:rsidR="000A5246" w:rsidRPr="001A180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rPr>
      </w:pPr>
      <w:r w:rsidRPr="001A1800">
        <w:rPr>
          <w:rFonts w:ascii="Arial" w:hAnsi="Arial" w:cs="Arial"/>
          <w:sz w:val="24"/>
          <w:szCs w:val="24"/>
        </w:rPr>
        <w:t>Evaluar y analizar los resultados del estudio de factibilidad a través del análisis de sensibilidad, relacionados con la instalación y puesta en marcha de una empresa de</w:t>
      </w:r>
      <w:r>
        <w:rPr>
          <w:rFonts w:ascii="Arial" w:hAnsi="Arial" w:cs="Arial"/>
          <w:sz w:val="24"/>
          <w:szCs w:val="24"/>
        </w:rPr>
        <w:t xml:space="preserve"> </w:t>
      </w:r>
      <w:r w:rsidRPr="001A1800">
        <w:rPr>
          <w:rFonts w:ascii="Arial" w:hAnsi="Arial" w:cs="Arial"/>
          <w:sz w:val="24"/>
          <w:szCs w:val="24"/>
        </w:rPr>
        <w:t>adiestramiento</w:t>
      </w:r>
      <w:r>
        <w:rPr>
          <w:rFonts w:ascii="Arial" w:hAnsi="Arial" w:cs="Arial"/>
          <w:sz w:val="24"/>
          <w:szCs w:val="24"/>
        </w:rPr>
        <w:t xml:space="preserve"> on-line</w:t>
      </w:r>
      <w:r w:rsidRPr="001A1800">
        <w:rPr>
          <w:rFonts w:ascii="Arial" w:hAnsi="Arial" w:cs="Arial"/>
          <w:sz w:val="24"/>
          <w:szCs w:val="24"/>
        </w:rPr>
        <w:t xml:space="preserve"> en la ciudad de Caracas.</w:t>
      </w:r>
    </w:p>
    <w:p w:rsidR="000A5246" w:rsidRPr="003C21EB" w:rsidRDefault="000A5246" w:rsidP="00B62412">
      <w:pPr>
        <w:jc w:val="both"/>
        <w:rPr>
          <w:rFonts w:ascii="Arial" w:hAnsi="Arial" w:cs="Arial"/>
          <w:b/>
          <w:sz w:val="24"/>
          <w:szCs w:val="48"/>
        </w:rPr>
      </w:pPr>
    </w:p>
    <w:p w:rsidR="000A5246" w:rsidRPr="00D7000F" w:rsidRDefault="000A5246" w:rsidP="00B62412">
      <w:pPr>
        <w:jc w:val="both"/>
        <w:rPr>
          <w:rFonts w:ascii="Arial" w:hAnsi="Arial" w:cs="Arial"/>
          <w:sz w:val="24"/>
          <w:szCs w:val="48"/>
        </w:rPr>
      </w:pPr>
    </w:p>
    <w:p w:rsidR="000A5246" w:rsidRDefault="000A5246" w:rsidP="00B62412">
      <w:pPr>
        <w:pStyle w:val="Textocomentario"/>
      </w:pPr>
    </w:p>
    <w:p w:rsidR="000A5246" w:rsidRDefault="000A5246" w:rsidP="00B62412">
      <w:pPr>
        <w:pStyle w:val="Textocomentario"/>
      </w:pPr>
    </w:p>
  </w:comment>
  <w:comment w:id="55" w:author="Portatil" w:date="2017-08-12T17:14:00Z" w:initials="P">
    <w:p w:rsidR="000A5246" w:rsidRPr="00551BC0" w:rsidRDefault="000A5246" w:rsidP="00B62412">
      <w:pPr>
        <w:jc w:val="both"/>
        <w:rPr>
          <w:rFonts w:ascii="Arial" w:hAnsi="Arial" w:cs="Arial"/>
          <w:b/>
          <w:sz w:val="24"/>
          <w:szCs w:val="48"/>
          <w:highlight w:val="yellow"/>
        </w:rPr>
      </w:pPr>
      <w:r w:rsidRPr="00551BC0">
        <w:rPr>
          <w:rStyle w:val="Refdecomentario"/>
          <w:highlight w:val="yellow"/>
        </w:rPr>
        <w:annotationRef/>
      </w:r>
      <w:r w:rsidRPr="00551BC0">
        <w:rPr>
          <w:rFonts w:ascii="Arial" w:hAnsi="Arial" w:cs="Arial"/>
          <w:b/>
          <w:sz w:val="24"/>
          <w:szCs w:val="48"/>
          <w:highlight w:val="yellow"/>
        </w:rPr>
        <w:t>COMO REDACTAR LOS OBJETIVOS ESPECÍFICOS</w:t>
      </w:r>
    </w:p>
    <w:p w:rsidR="000A5246" w:rsidRPr="00551BC0" w:rsidRDefault="000A5246" w:rsidP="00B62412">
      <w:pPr>
        <w:jc w:val="both"/>
        <w:rPr>
          <w:rFonts w:ascii="Arial" w:hAnsi="Arial" w:cs="Arial"/>
          <w:sz w:val="24"/>
          <w:szCs w:val="24"/>
          <w:highlight w:val="yellow"/>
        </w:rPr>
      </w:pPr>
    </w:p>
    <w:p w:rsidR="000A5246" w:rsidRPr="00551BC0" w:rsidRDefault="000A5246" w:rsidP="00B62412">
      <w:pPr>
        <w:jc w:val="both"/>
        <w:rPr>
          <w:rFonts w:ascii="Arial" w:hAnsi="Arial" w:cs="Arial"/>
          <w:sz w:val="24"/>
          <w:szCs w:val="24"/>
          <w:highlight w:val="yellow"/>
        </w:rPr>
      </w:pPr>
      <w:r w:rsidRPr="00551BC0">
        <w:rPr>
          <w:rFonts w:ascii="Arial" w:hAnsi="Arial" w:cs="Arial"/>
          <w:sz w:val="24"/>
          <w:szCs w:val="24"/>
          <w:highlight w:val="yellow"/>
        </w:rPr>
        <w:t>Son los estudios o actividades que se van a realizar para cumplir con el objetivo general</w:t>
      </w:r>
    </w:p>
    <w:p w:rsidR="000A5246" w:rsidRPr="00551BC0" w:rsidRDefault="000A5246" w:rsidP="00B62412">
      <w:pPr>
        <w:jc w:val="both"/>
        <w:rPr>
          <w:rFonts w:ascii="Arial" w:hAnsi="Arial" w:cs="Arial"/>
          <w:sz w:val="24"/>
          <w:szCs w:val="24"/>
          <w:highlight w:val="yellow"/>
        </w:rPr>
      </w:pPr>
      <w:r w:rsidRPr="00551BC0">
        <w:rPr>
          <w:rFonts w:ascii="Arial" w:hAnsi="Arial" w:cs="Arial"/>
          <w:sz w:val="24"/>
          <w:szCs w:val="24"/>
          <w:highlight w:val="yellow"/>
        </w:rPr>
        <w:t>Sumando cada una de estas actividades, es lo que da como resultado el logro del objetivo general, o superar el logro de dicho objetivo, pero en ningún caso debe faltar elementos considerados en dicho objetivo general</w:t>
      </w:r>
    </w:p>
    <w:p w:rsidR="000A5246" w:rsidRPr="00551BC0" w:rsidRDefault="000A5246" w:rsidP="00B62412">
      <w:pPr>
        <w:pStyle w:val="Textocomentario"/>
        <w:rPr>
          <w:highlight w:val="yellow"/>
        </w:rPr>
      </w:pPr>
    </w:p>
    <w:p w:rsidR="000A5246" w:rsidRPr="00551BC0" w:rsidRDefault="000A5246" w:rsidP="00B62412">
      <w:pPr>
        <w:rPr>
          <w:rFonts w:ascii="Arial" w:hAnsi="Arial" w:cs="Arial"/>
          <w:sz w:val="24"/>
          <w:szCs w:val="24"/>
          <w:highlight w:val="yellow"/>
        </w:rPr>
      </w:pPr>
      <w:r w:rsidRPr="00551BC0">
        <w:rPr>
          <w:rFonts w:ascii="Arial" w:hAnsi="Arial" w:cs="Arial"/>
          <w:sz w:val="24"/>
          <w:szCs w:val="24"/>
          <w:highlight w:val="yellow"/>
        </w:rPr>
        <w:t>Los objetivos se redactan utilizando verbos que terminan en ar, er, ir , or, ur; y se recomienda que máximo tengan 3 líneas</w:t>
      </w:r>
    </w:p>
    <w:p w:rsidR="000A5246" w:rsidRPr="00551BC0" w:rsidRDefault="000A5246" w:rsidP="00B62412">
      <w:pPr>
        <w:rPr>
          <w:rFonts w:ascii="Arial" w:hAnsi="Arial" w:cs="Arial"/>
          <w:sz w:val="24"/>
          <w:szCs w:val="24"/>
          <w:highlight w:val="yellow"/>
        </w:rPr>
      </w:pPr>
    </w:p>
    <w:p w:rsidR="000A5246" w:rsidRPr="00551BC0" w:rsidRDefault="000A5246" w:rsidP="00B62412">
      <w:pPr>
        <w:rPr>
          <w:rFonts w:ascii="Arial" w:hAnsi="Arial" w:cs="Arial"/>
          <w:b/>
          <w:sz w:val="24"/>
          <w:szCs w:val="48"/>
          <w:highlight w:val="yellow"/>
        </w:rPr>
      </w:pPr>
      <w:r w:rsidRPr="00551BC0">
        <w:rPr>
          <w:rFonts w:ascii="Arial" w:hAnsi="Arial" w:cs="Arial"/>
          <w:b/>
          <w:sz w:val="24"/>
          <w:szCs w:val="48"/>
          <w:highlight w:val="yellow"/>
        </w:rPr>
        <w:t>Lista de algunos verbos para redactar los objetivos específicos</w:t>
      </w:r>
    </w:p>
    <w:p w:rsidR="000A5246" w:rsidRPr="00551BC0" w:rsidRDefault="000A5246" w:rsidP="00B62412">
      <w:pPr>
        <w:rPr>
          <w:rFonts w:ascii="Arial" w:hAnsi="Arial" w:cs="Arial"/>
          <w:sz w:val="24"/>
          <w:szCs w:val="24"/>
          <w:highlight w:val="yellow"/>
        </w:rPr>
      </w:pPr>
      <w:r w:rsidRPr="00551BC0">
        <w:rPr>
          <w:rFonts w:ascii="Arial" w:hAnsi="Arial" w:cs="Arial"/>
          <w:sz w:val="24"/>
          <w:szCs w:val="48"/>
          <w:highlight w:val="yellow"/>
        </w:rPr>
        <w:t>Revisar el listado de verbos que fue especificado par a el objetivo general</w:t>
      </w:r>
    </w:p>
    <w:p w:rsidR="000A5246" w:rsidRPr="00551BC0" w:rsidRDefault="000A5246" w:rsidP="00B62412">
      <w:pPr>
        <w:rPr>
          <w:rFonts w:ascii="Arial" w:hAnsi="Arial" w:cs="Arial"/>
          <w:sz w:val="24"/>
          <w:szCs w:val="24"/>
          <w:highlight w:val="yellow"/>
        </w:rPr>
      </w:pPr>
    </w:p>
    <w:p w:rsidR="000A5246" w:rsidRPr="00551BC0" w:rsidRDefault="000A5246" w:rsidP="00B62412">
      <w:pPr>
        <w:rPr>
          <w:rFonts w:ascii="Arial" w:hAnsi="Arial" w:cs="Arial"/>
          <w:b/>
          <w:sz w:val="48"/>
          <w:szCs w:val="48"/>
          <w:highlight w:val="yellow"/>
        </w:rPr>
      </w:pPr>
      <w:r w:rsidRPr="00551BC0">
        <w:rPr>
          <w:rFonts w:ascii="Arial" w:hAnsi="Arial" w:cs="Arial"/>
          <w:b/>
          <w:sz w:val="48"/>
          <w:szCs w:val="48"/>
          <w:highlight w:val="yellow"/>
        </w:rPr>
        <w:t>Ejemplo de objetivo general y objetivos específicos</w:t>
      </w:r>
    </w:p>
    <w:p w:rsidR="000A5246" w:rsidRPr="00551BC0" w:rsidRDefault="000A5246" w:rsidP="00B62412">
      <w:pPr>
        <w:rPr>
          <w:rFonts w:ascii="Arial" w:hAnsi="Arial" w:cs="Arial"/>
          <w:sz w:val="24"/>
          <w:szCs w:val="24"/>
          <w:highlight w:val="yellow"/>
        </w:rPr>
      </w:pPr>
    </w:p>
    <w:p w:rsidR="000A5246" w:rsidRPr="00551BC0" w:rsidRDefault="000A5246" w:rsidP="00B62412">
      <w:pPr>
        <w:pStyle w:val="Ttulo3"/>
        <w:spacing w:before="0" w:line="360" w:lineRule="auto"/>
        <w:rPr>
          <w:rFonts w:ascii="Arial" w:hAnsi="Arial" w:cs="Arial"/>
          <w:sz w:val="24"/>
          <w:szCs w:val="24"/>
          <w:highlight w:val="yellow"/>
          <w:lang w:val="es-ES"/>
        </w:rPr>
      </w:pPr>
      <w:bookmarkStart w:id="56" w:name="_Toc369381013"/>
      <w:bookmarkStart w:id="57" w:name="_Toc369381299"/>
      <w:bookmarkStart w:id="58" w:name="_Toc371355515"/>
      <w:bookmarkStart w:id="59" w:name="_Toc371355876"/>
      <w:bookmarkStart w:id="60" w:name="_Toc371357426"/>
      <w:bookmarkStart w:id="61" w:name="_Toc371410544"/>
      <w:bookmarkStart w:id="62" w:name="_Toc371417642"/>
      <w:bookmarkStart w:id="63" w:name="_Toc371418003"/>
      <w:bookmarkStart w:id="64" w:name="_Toc371451561"/>
      <w:bookmarkStart w:id="65" w:name="_Toc371674461"/>
      <w:bookmarkStart w:id="66" w:name="_Toc371677054"/>
      <w:bookmarkStart w:id="67" w:name="_Toc372838020"/>
      <w:bookmarkStart w:id="68" w:name="_Toc372874005"/>
      <w:bookmarkStart w:id="69" w:name="_Toc372874074"/>
      <w:bookmarkStart w:id="70" w:name="_Toc372968210"/>
      <w:bookmarkStart w:id="71" w:name="_Toc372968555"/>
      <w:bookmarkStart w:id="72" w:name="_Toc372969920"/>
      <w:bookmarkStart w:id="73" w:name="_Toc372970308"/>
      <w:bookmarkStart w:id="74" w:name="_Toc372970459"/>
      <w:bookmarkStart w:id="75" w:name="_Toc372970540"/>
      <w:bookmarkStart w:id="76" w:name="_Toc372970768"/>
      <w:bookmarkStart w:id="77" w:name="_Toc372970854"/>
      <w:bookmarkStart w:id="78" w:name="_Toc372970962"/>
      <w:bookmarkStart w:id="79" w:name="_Toc372971699"/>
      <w:bookmarkStart w:id="80" w:name="_Toc372972416"/>
      <w:bookmarkStart w:id="81" w:name="_Toc372996987"/>
      <w:bookmarkStart w:id="82" w:name="_Toc373002757"/>
      <w:bookmarkStart w:id="83" w:name="_Toc369381014"/>
      <w:bookmarkStart w:id="84" w:name="_Toc369381300"/>
      <w:bookmarkStart w:id="85" w:name="_Toc371355516"/>
      <w:bookmarkStart w:id="86" w:name="_Toc371355877"/>
      <w:bookmarkStart w:id="87" w:name="_Toc371357427"/>
      <w:bookmarkStart w:id="88" w:name="_Toc371410545"/>
      <w:bookmarkStart w:id="89" w:name="_Toc371417643"/>
      <w:bookmarkStart w:id="90" w:name="_Toc371418004"/>
      <w:bookmarkStart w:id="91" w:name="_Toc371451562"/>
      <w:bookmarkStart w:id="92" w:name="_Toc371674462"/>
      <w:bookmarkStart w:id="93" w:name="_Toc371677055"/>
      <w:bookmarkStart w:id="94" w:name="_Toc372838021"/>
      <w:bookmarkStart w:id="95" w:name="_Toc372874006"/>
      <w:bookmarkStart w:id="96" w:name="_Toc372874075"/>
      <w:bookmarkStart w:id="97" w:name="_Toc372968211"/>
      <w:bookmarkStart w:id="98" w:name="_Toc372968556"/>
      <w:bookmarkStart w:id="99" w:name="_Toc372969921"/>
      <w:bookmarkStart w:id="100" w:name="_Toc372970309"/>
      <w:bookmarkStart w:id="101" w:name="_Toc372970460"/>
      <w:bookmarkStart w:id="102" w:name="_Toc372970541"/>
      <w:bookmarkStart w:id="103" w:name="_Toc372970769"/>
      <w:bookmarkStart w:id="104" w:name="_Toc372970855"/>
      <w:bookmarkStart w:id="105" w:name="_Toc372970963"/>
      <w:bookmarkStart w:id="106" w:name="_Toc372971700"/>
      <w:bookmarkStart w:id="107" w:name="_Toc372972417"/>
      <w:bookmarkStart w:id="108" w:name="_Toc372996988"/>
      <w:bookmarkStart w:id="109" w:name="_Toc373002758"/>
      <w:r w:rsidRPr="00551BC0">
        <w:rPr>
          <w:rFonts w:ascii="Arial" w:hAnsi="Arial" w:cs="Arial"/>
          <w:sz w:val="24"/>
          <w:szCs w:val="24"/>
          <w:highlight w:val="yellow"/>
          <w:lang w:val="es-ES"/>
        </w:rPr>
        <w:t>Objetivo General</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0A5246" w:rsidRPr="00551BC0" w:rsidRDefault="000A5246" w:rsidP="00B62412">
      <w:pPr>
        <w:rPr>
          <w:highlight w:val="yellow"/>
          <w:lang w:eastAsia="en-US"/>
        </w:rPr>
      </w:pPr>
    </w:p>
    <w:p w:rsidR="000A5246" w:rsidRPr="00551BC0" w:rsidRDefault="000A5246" w:rsidP="00B62412">
      <w:pPr>
        <w:spacing w:line="360" w:lineRule="auto"/>
        <w:jc w:val="both"/>
        <w:rPr>
          <w:rFonts w:ascii="Arial" w:hAnsi="Arial" w:cs="Arial"/>
          <w:highlight w:val="yellow"/>
        </w:rPr>
      </w:pPr>
      <w:r w:rsidRPr="00551BC0">
        <w:rPr>
          <w:rFonts w:ascii="Arial" w:hAnsi="Arial" w:cs="Arial"/>
          <w:highlight w:val="yellow"/>
        </w:rPr>
        <w:t>Evaluar la factibilidad técnica, económica y financiera asociada a la creación de una empresa de adiestramiento que presta servicios a distancia (on-line) en la Ciudad de Caracas.</w:t>
      </w:r>
    </w:p>
    <w:p w:rsidR="000A5246" w:rsidRPr="00551BC0" w:rsidRDefault="000A5246" w:rsidP="00B62412">
      <w:pPr>
        <w:spacing w:line="360" w:lineRule="auto"/>
        <w:jc w:val="both"/>
        <w:rPr>
          <w:rFonts w:ascii="Arial" w:hAnsi="Arial" w:cs="Arial"/>
          <w:highlight w:val="yellow"/>
        </w:rPr>
      </w:pPr>
    </w:p>
    <w:p w:rsidR="000A5246" w:rsidRPr="00551BC0" w:rsidRDefault="000A5246" w:rsidP="00B62412">
      <w:pPr>
        <w:pStyle w:val="Prrafodelista"/>
        <w:spacing w:after="0" w:line="360" w:lineRule="auto"/>
        <w:ind w:left="0"/>
        <w:outlineLvl w:val="2"/>
        <w:rPr>
          <w:rFonts w:ascii="Arial" w:hAnsi="Arial" w:cs="Arial"/>
          <w:b/>
          <w:sz w:val="24"/>
          <w:szCs w:val="24"/>
          <w:highlight w:val="yellow"/>
          <w:lang w:val="es-ES"/>
        </w:rPr>
      </w:pPr>
      <w:r w:rsidRPr="00551BC0">
        <w:rPr>
          <w:rFonts w:ascii="Arial" w:hAnsi="Arial" w:cs="Arial"/>
          <w:b/>
          <w:sz w:val="24"/>
          <w:szCs w:val="24"/>
          <w:highlight w:val="yellow"/>
          <w:lang w:val="es-ES"/>
        </w:rPr>
        <w:t>Objetivos Específicos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0A5246" w:rsidRPr="00551BC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highlight w:val="yellow"/>
        </w:rPr>
      </w:pPr>
      <w:r w:rsidRPr="00551BC0">
        <w:rPr>
          <w:rFonts w:ascii="Arial" w:hAnsi="Arial" w:cs="Arial"/>
          <w:sz w:val="24"/>
          <w:szCs w:val="24"/>
          <w:highlight w:val="yellow"/>
        </w:rPr>
        <w:t>Realizar el estudio de mercado para la creación de una empresa de adiestramiento on-line en la ciudad de Caracas.</w:t>
      </w:r>
    </w:p>
    <w:p w:rsidR="000A5246" w:rsidRPr="00551BC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highlight w:val="yellow"/>
        </w:rPr>
      </w:pPr>
      <w:r w:rsidRPr="00551BC0">
        <w:rPr>
          <w:rFonts w:ascii="Arial" w:hAnsi="Arial" w:cs="Arial"/>
          <w:sz w:val="24"/>
          <w:szCs w:val="24"/>
          <w:highlight w:val="yellow"/>
        </w:rPr>
        <w:t xml:space="preserve">Desarrollar los aspectos relacionados al estudio técnico de la creación de una empresa de adiestramiento on-line en la </w:t>
      </w:r>
      <w:r w:rsidRPr="00551BC0">
        <w:rPr>
          <w:rFonts w:ascii="Arial" w:hAnsi="Arial" w:cs="Arial"/>
          <w:color w:val="0000FF"/>
          <w:sz w:val="24"/>
          <w:szCs w:val="24"/>
          <w:highlight w:val="yellow"/>
        </w:rPr>
        <w:t>c</w:t>
      </w:r>
      <w:r w:rsidRPr="00551BC0">
        <w:rPr>
          <w:rFonts w:ascii="Arial" w:hAnsi="Arial" w:cs="Arial"/>
          <w:sz w:val="24"/>
          <w:szCs w:val="24"/>
          <w:highlight w:val="yellow"/>
        </w:rPr>
        <w:t>iudad de Caracas.</w:t>
      </w:r>
    </w:p>
    <w:p w:rsidR="000A5246" w:rsidRPr="00551BC0" w:rsidRDefault="000A5246" w:rsidP="00B62412">
      <w:pPr>
        <w:pStyle w:val="Prrafodelista"/>
        <w:numPr>
          <w:ilvl w:val="0"/>
          <w:numId w:val="27"/>
        </w:numPr>
        <w:spacing w:after="0" w:line="360" w:lineRule="auto"/>
        <w:ind w:left="284" w:hanging="284"/>
        <w:jc w:val="both"/>
        <w:rPr>
          <w:rFonts w:ascii="Arial" w:hAnsi="Arial" w:cs="Arial"/>
          <w:sz w:val="24"/>
          <w:szCs w:val="24"/>
          <w:highlight w:val="yellow"/>
        </w:rPr>
      </w:pPr>
      <w:r w:rsidRPr="00551BC0">
        <w:rPr>
          <w:rFonts w:ascii="Arial" w:hAnsi="Arial" w:cs="Arial"/>
          <w:sz w:val="24"/>
          <w:szCs w:val="24"/>
          <w:highlight w:val="yellow"/>
        </w:rPr>
        <w:t>Realizar el estudio económico del emprendimiento propuesto.</w:t>
      </w:r>
    </w:p>
    <w:p w:rsidR="000A5246" w:rsidRPr="00551BC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highlight w:val="yellow"/>
        </w:rPr>
      </w:pPr>
      <w:r w:rsidRPr="00551BC0">
        <w:rPr>
          <w:rFonts w:ascii="Arial" w:hAnsi="Arial" w:cs="Arial"/>
          <w:sz w:val="24"/>
          <w:szCs w:val="24"/>
          <w:highlight w:val="yellow"/>
        </w:rPr>
        <w:t>Realizar el estudio técnico-financiero para la creación de la empresa propuesta.</w:t>
      </w:r>
    </w:p>
    <w:p w:rsidR="000A5246" w:rsidRPr="00551BC0" w:rsidRDefault="000A5246" w:rsidP="00B62412">
      <w:pPr>
        <w:pStyle w:val="Prrafodelista"/>
        <w:numPr>
          <w:ilvl w:val="0"/>
          <w:numId w:val="27"/>
        </w:numPr>
        <w:autoSpaceDE w:val="0"/>
        <w:autoSpaceDN w:val="0"/>
        <w:adjustRightInd w:val="0"/>
        <w:spacing w:after="0" w:line="360" w:lineRule="auto"/>
        <w:ind w:left="284" w:hanging="284"/>
        <w:jc w:val="both"/>
        <w:rPr>
          <w:rFonts w:ascii="Arial" w:hAnsi="Arial" w:cs="Arial"/>
          <w:sz w:val="24"/>
          <w:szCs w:val="24"/>
          <w:highlight w:val="yellow"/>
        </w:rPr>
      </w:pPr>
      <w:r w:rsidRPr="00551BC0">
        <w:rPr>
          <w:rFonts w:ascii="Arial" w:hAnsi="Arial" w:cs="Arial"/>
          <w:sz w:val="24"/>
          <w:szCs w:val="24"/>
          <w:highlight w:val="yellow"/>
        </w:rPr>
        <w:t>Evaluar y analizar los resultados del estudio de factibilidad a través del análisis de sensibilidad, relacionados con la instalación y puesta en marcha de una empresa de adiestramiento on-line en la ciudad de Caracas.</w:t>
      </w:r>
    </w:p>
    <w:p w:rsidR="000A5246" w:rsidRPr="003C21EB" w:rsidRDefault="000A5246" w:rsidP="00B62412">
      <w:pPr>
        <w:rPr>
          <w:rFonts w:ascii="Arial" w:hAnsi="Arial" w:cs="Arial"/>
          <w:sz w:val="24"/>
          <w:szCs w:val="24"/>
        </w:rPr>
      </w:pPr>
    </w:p>
    <w:p w:rsidR="000A5246" w:rsidRDefault="000A5246" w:rsidP="00B62412">
      <w:pPr>
        <w:pStyle w:val="Textocomentario"/>
      </w:pPr>
    </w:p>
    <w:p w:rsidR="000A5246" w:rsidRDefault="000A5246" w:rsidP="00B62412">
      <w:pPr>
        <w:pStyle w:val="Textocomentario"/>
      </w:pPr>
    </w:p>
    <w:p w:rsidR="000A5246" w:rsidRDefault="000A5246" w:rsidP="00B62412">
      <w:pPr>
        <w:pStyle w:val="Textocomentario"/>
      </w:pPr>
    </w:p>
  </w:comment>
  <w:comment w:id="110" w:author="Portatil" w:date="2017-08-12T21:07:00Z" w:initials="P">
    <w:p w:rsidR="000A5246" w:rsidRPr="0036575C" w:rsidRDefault="000A5246">
      <w:pPr>
        <w:pStyle w:val="Textocomentario"/>
        <w:rPr>
          <w:rFonts w:ascii="Arial" w:hAnsi="Arial" w:cs="Arial"/>
          <w:sz w:val="24"/>
          <w:szCs w:val="24"/>
          <w:highlight w:val="yellow"/>
        </w:rPr>
      </w:pPr>
      <w:r w:rsidRPr="0036575C">
        <w:rPr>
          <w:rStyle w:val="Refdecomentario"/>
          <w:rFonts w:ascii="Arial" w:hAnsi="Arial" w:cs="Arial"/>
          <w:sz w:val="24"/>
          <w:szCs w:val="24"/>
          <w:highlight w:val="yellow"/>
        </w:rPr>
        <w:annotationRef/>
      </w:r>
      <w:r w:rsidRPr="0036575C">
        <w:rPr>
          <w:rFonts w:ascii="Arial" w:hAnsi="Arial" w:cs="Arial"/>
          <w:sz w:val="24"/>
          <w:szCs w:val="24"/>
          <w:highlight w:val="yellow"/>
        </w:rPr>
        <w:t>El trabajo a realizar es lo que mencionarían en la exposición</w:t>
      </w:r>
    </w:p>
    <w:p w:rsidR="000A5246" w:rsidRPr="0036575C" w:rsidRDefault="000A5246">
      <w:pPr>
        <w:pStyle w:val="Textocomentario"/>
        <w:rPr>
          <w:rFonts w:ascii="Arial" w:hAnsi="Arial" w:cs="Arial"/>
          <w:sz w:val="24"/>
          <w:szCs w:val="24"/>
          <w:highlight w:val="yellow"/>
        </w:rPr>
      </w:pPr>
    </w:p>
    <w:p w:rsidR="000A5246" w:rsidRDefault="000A5246">
      <w:pPr>
        <w:pStyle w:val="Textocomentario"/>
      </w:pPr>
      <w:r w:rsidRPr="0036575C">
        <w:rPr>
          <w:rFonts w:ascii="Arial" w:hAnsi="Arial" w:cs="Arial"/>
          <w:sz w:val="24"/>
          <w:szCs w:val="24"/>
          <w:highlight w:val="yellow"/>
        </w:rPr>
        <w:t>Utilice lo que ustedes tenían, más lo que yo tenía previamente, para ayudar a definir el trabajo a realizar para este objetivo</w:t>
      </w:r>
    </w:p>
  </w:comment>
  <w:comment w:id="111" w:author="Portatil" w:date="2017-08-12T21:07:00Z" w:initials="P">
    <w:p w:rsidR="000A5246" w:rsidRPr="0036575C" w:rsidRDefault="000A5246" w:rsidP="0036575C">
      <w:pPr>
        <w:pStyle w:val="Textocomentario"/>
        <w:rPr>
          <w:rFonts w:ascii="Arial" w:hAnsi="Arial" w:cs="Arial"/>
          <w:sz w:val="24"/>
          <w:szCs w:val="24"/>
          <w:highlight w:val="yellow"/>
        </w:rPr>
      </w:pPr>
      <w:r>
        <w:rPr>
          <w:rStyle w:val="Refdecomentario"/>
        </w:rPr>
        <w:annotationRef/>
      </w:r>
      <w:r w:rsidRPr="0036575C">
        <w:rPr>
          <w:rFonts w:ascii="Arial" w:hAnsi="Arial" w:cs="Arial"/>
          <w:sz w:val="24"/>
          <w:szCs w:val="24"/>
          <w:highlight w:val="yellow"/>
        </w:rPr>
        <w:t>El trabajo a realizar es lo que mencionarían en la exposición</w:t>
      </w:r>
    </w:p>
    <w:p w:rsidR="000A5246" w:rsidRPr="0036575C" w:rsidRDefault="000A5246" w:rsidP="0036575C">
      <w:pPr>
        <w:pStyle w:val="Textocomentario"/>
        <w:rPr>
          <w:rFonts w:ascii="Arial" w:hAnsi="Arial" w:cs="Arial"/>
          <w:sz w:val="24"/>
          <w:szCs w:val="24"/>
          <w:highlight w:val="yellow"/>
        </w:rPr>
      </w:pPr>
    </w:p>
    <w:p w:rsidR="000A5246" w:rsidRDefault="000A5246" w:rsidP="0036575C">
      <w:pPr>
        <w:pStyle w:val="Textocomentario"/>
      </w:pPr>
      <w:r w:rsidRPr="0036575C">
        <w:rPr>
          <w:rFonts w:ascii="Arial" w:hAnsi="Arial" w:cs="Arial"/>
          <w:sz w:val="24"/>
          <w:szCs w:val="24"/>
          <w:highlight w:val="yellow"/>
        </w:rPr>
        <w:t>Utilice lo que ustedes tenían, más lo que yo tenía previamente, para ayudar a definir el trabajo a realizar para este objetivo</w:t>
      </w:r>
    </w:p>
  </w:comment>
  <w:comment w:id="112" w:author="Portatil" w:date="2017-08-12T21:07:00Z" w:initials="P">
    <w:p w:rsidR="000A5246" w:rsidRPr="0036575C" w:rsidRDefault="000A5246" w:rsidP="0036575C">
      <w:pPr>
        <w:pStyle w:val="Textocomentario"/>
        <w:rPr>
          <w:rFonts w:ascii="Arial" w:hAnsi="Arial" w:cs="Arial"/>
          <w:sz w:val="24"/>
          <w:szCs w:val="24"/>
          <w:highlight w:val="yellow"/>
        </w:rPr>
      </w:pPr>
      <w:r>
        <w:rPr>
          <w:rStyle w:val="Refdecomentario"/>
        </w:rPr>
        <w:annotationRef/>
      </w:r>
      <w:r w:rsidRPr="0036575C">
        <w:rPr>
          <w:rFonts w:ascii="Arial" w:hAnsi="Arial" w:cs="Arial"/>
          <w:sz w:val="24"/>
          <w:szCs w:val="24"/>
          <w:highlight w:val="yellow"/>
        </w:rPr>
        <w:t>El trabajo a realizar es lo que mencionarían en la exposición</w:t>
      </w:r>
    </w:p>
    <w:p w:rsidR="000A5246" w:rsidRPr="0036575C" w:rsidRDefault="000A5246" w:rsidP="0036575C">
      <w:pPr>
        <w:pStyle w:val="Textocomentario"/>
        <w:rPr>
          <w:rFonts w:ascii="Arial" w:hAnsi="Arial" w:cs="Arial"/>
          <w:sz w:val="24"/>
          <w:szCs w:val="24"/>
          <w:highlight w:val="yellow"/>
        </w:rPr>
      </w:pPr>
    </w:p>
    <w:p w:rsidR="000A5246" w:rsidRDefault="000A5246" w:rsidP="0036575C">
      <w:pPr>
        <w:pStyle w:val="Textocomentario"/>
      </w:pPr>
      <w:r w:rsidRPr="0036575C">
        <w:rPr>
          <w:rFonts w:ascii="Arial" w:hAnsi="Arial" w:cs="Arial"/>
          <w:sz w:val="24"/>
          <w:szCs w:val="24"/>
          <w:highlight w:val="yellow"/>
        </w:rPr>
        <w:t>Utilice lo que ustedes tenían, más lo que yo tenía previamente, para ayudar a definir el trabajo a realizar para este objetivo</w:t>
      </w:r>
    </w:p>
  </w:comment>
  <w:comment w:id="113" w:author="Portatil" w:date="2017-08-12T21:07:00Z" w:initials="P">
    <w:p w:rsidR="000A5246" w:rsidRPr="0036575C" w:rsidRDefault="000A5246" w:rsidP="0036575C">
      <w:pPr>
        <w:pStyle w:val="Textocomentario"/>
        <w:rPr>
          <w:rFonts w:ascii="Arial" w:hAnsi="Arial" w:cs="Arial"/>
          <w:sz w:val="24"/>
          <w:szCs w:val="24"/>
          <w:highlight w:val="yellow"/>
        </w:rPr>
      </w:pPr>
      <w:r>
        <w:rPr>
          <w:rStyle w:val="Refdecomentario"/>
        </w:rPr>
        <w:annotationRef/>
      </w:r>
      <w:r w:rsidRPr="0036575C">
        <w:rPr>
          <w:rFonts w:ascii="Arial" w:hAnsi="Arial" w:cs="Arial"/>
          <w:sz w:val="24"/>
          <w:szCs w:val="24"/>
          <w:highlight w:val="yellow"/>
        </w:rPr>
        <w:t>El trabajo a realizar es lo que mencionarían en la exposición</w:t>
      </w:r>
    </w:p>
    <w:p w:rsidR="000A5246" w:rsidRPr="0036575C" w:rsidRDefault="000A5246" w:rsidP="0036575C">
      <w:pPr>
        <w:pStyle w:val="Textocomentario"/>
        <w:rPr>
          <w:rFonts w:ascii="Arial" w:hAnsi="Arial" w:cs="Arial"/>
          <w:sz w:val="24"/>
          <w:szCs w:val="24"/>
          <w:highlight w:val="yellow"/>
        </w:rPr>
      </w:pPr>
    </w:p>
    <w:p w:rsidR="000A5246" w:rsidRDefault="000A5246" w:rsidP="0036575C">
      <w:pPr>
        <w:pStyle w:val="Textocomentario"/>
      </w:pPr>
      <w:r w:rsidRPr="0036575C">
        <w:rPr>
          <w:rFonts w:ascii="Arial" w:hAnsi="Arial" w:cs="Arial"/>
          <w:sz w:val="24"/>
          <w:szCs w:val="24"/>
          <w:highlight w:val="yellow"/>
        </w:rPr>
        <w:t>Utilice lo que ustedes tenían, más lo que yo tenía previamente, para ayudar a definir el trabajo a realizar para este objetivo</w:t>
      </w:r>
    </w:p>
  </w:comment>
  <w:comment w:id="114" w:author="Portatil" w:date="2017-08-12T21:07:00Z" w:initials="P">
    <w:p w:rsidR="000A5246" w:rsidRPr="0036575C" w:rsidRDefault="000A5246" w:rsidP="0036575C">
      <w:pPr>
        <w:pStyle w:val="Textocomentario"/>
        <w:rPr>
          <w:rFonts w:ascii="Arial" w:hAnsi="Arial" w:cs="Arial"/>
          <w:sz w:val="24"/>
          <w:szCs w:val="24"/>
          <w:highlight w:val="yellow"/>
        </w:rPr>
      </w:pPr>
      <w:r>
        <w:rPr>
          <w:rStyle w:val="Refdecomentario"/>
        </w:rPr>
        <w:annotationRef/>
      </w:r>
      <w:r w:rsidRPr="0036575C">
        <w:rPr>
          <w:rFonts w:ascii="Arial" w:hAnsi="Arial" w:cs="Arial"/>
          <w:sz w:val="24"/>
          <w:szCs w:val="24"/>
          <w:highlight w:val="yellow"/>
        </w:rPr>
        <w:t>El trabajo a realizar es lo que mencionarían en la exposición</w:t>
      </w:r>
    </w:p>
    <w:p w:rsidR="000A5246" w:rsidRPr="0036575C" w:rsidRDefault="000A5246" w:rsidP="0036575C">
      <w:pPr>
        <w:pStyle w:val="Textocomentario"/>
        <w:rPr>
          <w:rFonts w:ascii="Arial" w:hAnsi="Arial" w:cs="Arial"/>
          <w:sz w:val="24"/>
          <w:szCs w:val="24"/>
          <w:highlight w:val="yellow"/>
        </w:rPr>
      </w:pPr>
    </w:p>
    <w:p w:rsidR="000A5246" w:rsidRDefault="000A5246" w:rsidP="0036575C">
      <w:pPr>
        <w:pStyle w:val="Textocomentario"/>
      </w:pPr>
      <w:r w:rsidRPr="0036575C">
        <w:rPr>
          <w:rFonts w:ascii="Arial" w:hAnsi="Arial" w:cs="Arial"/>
          <w:sz w:val="24"/>
          <w:szCs w:val="24"/>
          <w:highlight w:val="yellow"/>
        </w:rPr>
        <w:t>Utilice lo que ustedes tenían, más lo que yo tenía previamente, para ayudar a definir el trabajo a realizar para este objetivo</w:t>
      </w:r>
    </w:p>
  </w:comment>
  <w:comment w:id="115" w:author="Portatil" w:date="2017-08-12T21:07:00Z" w:initials="P">
    <w:p w:rsidR="000A5246" w:rsidRPr="0036575C" w:rsidRDefault="000A5246" w:rsidP="0036575C">
      <w:pPr>
        <w:pStyle w:val="Textocomentario"/>
        <w:rPr>
          <w:rFonts w:ascii="Arial" w:hAnsi="Arial" w:cs="Arial"/>
          <w:sz w:val="24"/>
          <w:szCs w:val="24"/>
          <w:highlight w:val="yellow"/>
        </w:rPr>
      </w:pPr>
      <w:r>
        <w:rPr>
          <w:rStyle w:val="Refdecomentario"/>
        </w:rPr>
        <w:annotationRef/>
      </w:r>
      <w:r w:rsidRPr="0036575C">
        <w:rPr>
          <w:rFonts w:ascii="Arial" w:hAnsi="Arial" w:cs="Arial"/>
          <w:sz w:val="24"/>
          <w:szCs w:val="24"/>
          <w:highlight w:val="yellow"/>
        </w:rPr>
        <w:t>El trabajo a realizar es lo que mencionarían en la exposición</w:t>
      </w:r>
    </w:p>
    <w:p w:rsidR="000A5246" w:rsidRPr="0036575C" w:rsidRDefault="000A5246" w:rsidP="0036575C">
      <w:pPr>
        <w:pStyle w:val="Textocomentario"/>
        <w:rPr>
          <w:rFonts w:ascii="Arial" w:hAnsi="Arial" w:cs="Arial"/>
          <w:sz w:val="24"/>
          <w:szCs w:val="24"/>
          <w:highlight w:val="yellow"/>
        </w:rPr>
      </w:pPr>
    </w:p>
    <w:p w:rsidR="000A5246" w:rsidRDefault="000A5246" w:rsidP="0036575C">
      <w:pPr>
        <w:pStyle w:val="Textocomentario"/>
      </w:pPr>
      <w:r w:rsidRPr="0036575C">
        <w:rPr>
          <w:rFonts w:ascii="Arial" w:hAnsi="Arial" w:cs="Arial"/>
          <w:sz w:val="24"/>
          <w:szCs w:val="24"/>
          <w:highlight w:val="yellow"/>
        </w:rPr>
        <w:t>Utilice lo que ustedes tenían, más lo que yo tenía previamente, para ayudar a definir el trabajo a realizar para este objetivo</w:t>
      </w:r>
    </w:p>
  </w:comment>
  <w:comment w:id="117" w:author="Portatil" w:date="2017-08-12T21:19:00Z" w:initials="P">
    <w:p w:rsidR="007762AB" w:rsidRPr="007762AB" w:rsidRDefault="007762AB">
      <w:pPr>
        <w:pStyle w:val="Textocomentario"/>
        <w:rPr>
          <w:rFonts w:ascii="Arial" w:hAnsi="Arial" w:cs="Arial"/>
          <w:color w:val="0000FF"/>
          <w:highlight w:val="yellow"/>
        </w:rPr>
      </w:pPr>
      <w:r w:rsidRPr="007762AB">
        <w:rPr>
          <w:rStyle w:val="Refdecomentario"/>
          <w:highlight w:val="yellow"/>
        </w:rPr>
        <w:annotationRef/>
      </w:r>
      <w:r w:rsidRPr="007762AB">
        <w:rPr>
          <w:rFonts w:ascii="Arial" w:hAnsi="Arial" w:cs="Arial"/>
          <w:color w:val="0000FF"/>
          <w:highlight w:val="yellow"/>
        </w:rPr>
        <w:t>Les recomiendo crear un gráfico como el que aparece debajo para que puedan visualizar mejor el trabajo que tendrían que realizar para lograr el objetivo general</w:t>
      </w:r>
    </w:p>
    <w:p w:rsidR="007762AB" w:rsidRDefault="007762AB">
      <w:pPr>
        <w:pStyle w:val="Textocomentario"/>
      </w:pPr>
      <w:r w:rsidRPr="007762AB">
        <w:rPr>
          <w:rFonts w:ascii="Arial" w:hAnsi="Arial" w:cs="Arial"/>
          <w:color w:val="0000FF"/>
          <w:highlight w:val="yellow"/>
        </w:rPr>
        <w:t>HAGANLO, LOS VA A AYUDAR, incluso puede ayudarlos a refinar lo que tienen hecho, y agregar, modificar o eliminar cosas</w:t>
      </w:r>
    </w:p>
  </w:comment>
  <w:comment w:id="116" w:author="Portatil" w:date="2017-08-12T17:14:00Z" w:initials="P">
    <w:p w:rsidR="000A5246" w:rsidRPr="00480D7C" w:rsidRDefault="000A5246" w:rsidP="00B62412">
      <w:pPr>
        <w:pStyle w:val="normal0"/>
        <w:spacing w:after="0" w:line="360" w:lineRule="auto"/>
        <w:ind w:left="284"/>
        <w:contextualSpacing/>
        <w:jc w:val="both"/>
        <w:rPr>
          <w:rFonts w:ascii="Arial" w:eastAsia="Arial" w:hAnsi="Arial" w:cs="Arial"/>
          <w:sz w:val="24"/>
          <w:szCs w:val="24"/>
          <w:highlight w:val="yellow"/>
        </w:rPr>
      </w:pPr>
      <w:r>
        <w:rPr>
          <w:rStyle w:val="Refdecomentario"/>
        </w:rPr>
        <w:annotationRef/>
      </w:r>
      <w:r w:rsidRPr="00480D7C">
        <w:rPr>
          <w:rFonts w:ascii="Arial" w:eastAsia="Arial" w:hAnsi="Arial" w:cs="Arial"/>
          <w:sz w:val="24"/>
          <w:szCs w:val="24"/>
          <w:highlight w:val="yellow"/>
        </w:rPr>
        <w:t>Luego podrían colocar un gráfico como este:</w:t>
      </w:r>
    </w:p>
    <w:p w:rsidR="000A5246" w:rsidRPr="00480D7C" w:rsidRDefault="000A5246" w:rsidP="00B62412">
      <w:pPr>
        <w:pStyle w:val="Textocomentario"/>
        <w:rPr>
          <w:rFonts w:ascii="Arial" w:hAnsi="Arial" w:cs="Arial"/>
          <w:sz w:val="24"/>
          <w:szCs w:val="24"/>
          <w:highlight w:val="yellow"/>
        </w:rPr>
      </w:pPr>
    </w:p>
    <w:p w:rsidR="000A5246" w:rsidRPr="00480D7C" w:rsidRDefault="000A5246" w:rsidP="00B62412">
      <w:pPr>
        <w:pStyle w:val="Textocomentario"/>
        <w:rPr>
          <w:rFonts w:ascii="Arial" w:hAnsi="Arial" w:cs="Arial"/>
          <w:sz w:val="24"/>
          <w:szCs w:val="24"/>
        </w:rPr>
      </w:pPr>
      <w:r w:rsidRPr="00480D7C">
        <w:rPr>
          <w:rFonts w:ascii="Arial" w:hAnsi="Arial" w:cs="Arial"/>
          <w:sz w:val="24"/>
          <w:szCs w:val="24"/>
          <w:highlight w:val="yellow"/>
        </w:rPr>
        <w:t>Este gráfico les ayudará  a visualizar mejor las actividades a desarrollar para logra el objetivo general</w:t>
      </w:r>
    </w:p>
  </w:comment>
  <w:comment w:id="119" w:author="Portatil" w:date="2017-08-12T21:19:00Z" w:initials="P">
    <w:p w:rsidR="007762AB" w:rsidRPr="007762AB" w:rsidRDefault="007762AB" w:rsidP="007762AB">
      <w:pPr>
        <w:pStyle w:val="Textocomentario"/>
        <w:rPr>
          <w:rFonts w:ascii="Arial" w:hAnsi="Arial" w:cs="Arial"/>
          <w:color w:val="0000FF"/>
          <w:highlight w:val="yellow"/>
        </w:rPr>
      </w:pPr>
      <w:r>
        <w:rPr>
          <w:rStyle w:val="Refdecomentario"/>
        </w:rPr>
        <w:annotationRef/>
      </w:r>
      <w:r w:rsidRPr="007762AB">
        <w:rPr>
          <w:rFonts w:ascii="Arial" w:hAnsi="Arial" w:cs="Arial"/>
          <w:color w:val="0000FF"/>
          <w:highlight w:val="yellow"/>
        </w:rPr>
        <w:t>Les recomiendo crear un gráfico como el que aparece debajo para que puedan visualizar mejor el trabajo que tendrían que realizar para lograr el objetivo general</w:t>
      </w:r>
    </w:p>
    <w:p w:rsidR="007762AB" w:rsidRDefault="007762AB" w:rsidP="007762AB">
      <w:pPr>
        <w:pStyle w:val="Textocomentario"/>
      </w:pPr>
      <w:r w:rsidRPr="007762AB">
        <w:rPr>
          <w:rFonts w:ascii="Arial" w:hAnsi="Arial" w:cs="Arial"/>
          <w:color w:val="0000FF"/>
          <w:highlight w:val="yellow"/>
        </w:rPr>
        <w:t>HAGANLO, LOS VA A AYUDAR, incluso puede ayudarlos a refinar lo que tienen hecho, y agregar, modificar o eliminar cosas</w:t>
      </w:r>
    </w:p>
  </w:comment>
  <w:comment w:id="120" w:author="Portatil" w:date="2017-08-12T17:14:00Z" w:initials="P">
    <w:p w:rsidR="000A5246" w:rsidRDefault="000A5246" w:rsidP="00B62412">
      <w:pPr>
        <w:pStyle w:val="Textocomentario"/>
      </w:pPr>
      <w:r w:rsidRPr="00480D7C">
        <w:rPr>
          <w:rStyle w:val="Refdecomentario"/>
          <w:rFonts w:ascii="Arial" w:hAnsi="Arial" w:cs="Arial"/>
          <w:sz w:val="24"/>
          <w:szCs w:val="24"/>
        </w:rPr>
        <w:annotationRef/>
      </w:r>
      <w:r w:rsidRPr="00B303E9">
        <w:rPr>
          <w:rFonts w:ascii="Arial" w:hAnsi="Arial" w:cs="Arial"/>
          <w:color w:val="0000FF"/>
          <w:sz w:val="24"/>
          <w:szCs w:val="24"/>
          <w:highlight w:val="yellow"/>
        </w:rPr>
        <w:t>Les agregue esto, para que lo revisen y vean si les puede servir o no</w:t>
      </w:r>
    </w:p>
  </w:comment>
  <w:comment w:id="121" w:author="Portatil" w:date="2017-08-12T21:22:00Z" w:initials="P">
    <w:p w:rsidR="008D7D32" w:rsidRDefault="007762AB">
      <w:pPr>
        <w:pStyle w:val="Textocomentario"/>
        <w:rPr>
          <w:rFonts w:ascii="Arial" w:hAnsi="Arial" w:cs="Arial"/>
          <w:sz w:val="24"/>
          <w:szCs w:val="24"/>
        </w:rPr>
      </w:pPr>
      <w:r w:rsidRPr="007762AB">
        <w:rPr>
          <w:rStyle w:val="Refdecomentario"/>
          <w:rFonts w:ascii="Arial" w:hAnsi="Arial" w:cs="Arial"/>
          <w:sz w:val="24"/>
          <w:szCs w:val="24"/>
          <w:highlight w:val="yellow"/>
        </w:rPr>
        <w:annotationRef/>
      </w:r>
      <w:r w:rsidRPr="007762AB">
        <w:rPr>
          <w:rFonts w:ascii="Arial" w:hAnsi="Arial" w:cs="Arial"/>
          <w:sz w:val="24"/>
          <w:szCs w:val="24"/>
          <w:highlight w:val="yellow"/>
        </w:rPr>
        <w:t>Falta revisar la redacción, y revisarlo otra vez, para ver si se va a quedar o no en el traba</w:t>
      </w:r>
      <w:r w:rsidR="008D7D32">
        <w:rPr>
          <w:rFonts w:ascii="Arial" w:hAnsi="Arial" w:cs="Arial"/>
          <w:sz w:val="24"/>
          <w:szCs w:val="24"/>
          <w:highlight w:val="yellow"/>
        </w:rPr>
        <w:t>jo</w:t>
      </w:r>
    </w:p>
    <w:p w:rsidR="007762AB" w:rsidRPr="007762AB" w:rsidRDefault="008D7D32">
      <w:pPr>
        <w:pStyle w:val="Textocomentario"/>
        <w:rPr>
          <w:rFonts w:ascii="Arial" w:hAnsi="Arial" w:cs="Arial"/>
          <w:sz w:val="24"/>
          <w:szCs w:val="24"/>
        </w:rPr>
      </w:pPr>
      <w:r w:rsidRPr="008D0C08">
        <w:rPr>
          <w:rFonts w:ascii="Arial" w:hAnsi="Arial" w:cs="Arial"/>
          <w:sz w:val="24"/>
          <w:szCs w:val="24"/>
          <w:highlight w:val="yellow"/>
        </w:rPr>
        <w:t>Ya qu</w:t>
      </w:r>
      <w:r w:rsidR="008D0C08">
        <w:rPr>
          <w:rFonts w:ascii="Arial" w:hAnsi="Arial" w:cs="Arial"/>
          <w:sz w:val="24"/>
          <w:szCs w:val="24"/>
          <w:highlight w:val="yellow"/>
        </w:rPr>
        <w:t>e</w:t>
      </w:r>
      <w:r w:rsidRPr="008D0C08">
        <w:rPr>
          <w:rFonts w:ascii="Arial" w:hAnsi="Arial" w:cs="Arial"/>
          <w:sz w:val="24"/>
          <w:szCs w:val="24"/>
          <w:highlight w:val="yellow"/>
        </w:rPr>
        <w:t xml:space="preserve"> su permanencia dependerá de la forma en como abo</w:t>
      </w:r>
      <w:r w:rsidR="008D0C08" w:rsidRPr="008D0C08">
        <w:rPr>
          <w:rFonts w:ascii="Arial" w:hAnsi="Arial" w:cs="Arial"/>
          <w:sz w:val="24"/>
          <w:szCs w:val="24"/>
          <w:highlight w:val="yellow"/>
        </w:rPr>
        <w:t>rden el marco teórico</w:t>
      </w:r>
      <w:r w:rsidR="007762AB" w:rsidRPr="007762AB">
        <w:rPr>
          <w:rFonts w:ascii="Arial" w:hAnsi="Arial" w:cs="Arial"/>
          <w:sz w:val="24"/>
          <w:szCs w:val="24"/>
        </w:rPr>
        <w:t xml:space="preserve"> </w:t>
      </w:r>
    </w:p>
  </w:comment>
  <w:comment w:id="122" w:author="luis campos" w:date="2017-08-12T17:14:00Z" w:initials="">
    <w:p w:rsidR="000A5246" w:rsidRPr="00320C2E" w:rsidRDefault="000A5246" w:rsidP="00CB0787">
      <w:pPr>
        <w:pStyle w:val="normal0"/>
        <w:spacing w:after="0" w:line="240" w:lineRule="auto"/>
        <w:rPr>
          <w:rFonts w:ascii="Arial" w:eastAsia="Arial" w:hAnsi="Arial" w:cs="Arial"/>
        </w:rPr>
      </w:pPr>
      <w:r w:rsidRPr="00320C2E">
        <w:rPr>
          <w:rFonts w:ascii="Arial" w:eastAsia="Arial" w:hAnsi="Arial" w:cs="Arial"/>
        </w:rPr>
        <w:t>ref</w:t>
      </w:r>
    </w:p>
  </w:comment>
  <w:comment w:id="123" w:author="luis campos" w:date="2017-08-12T17:14:00Z" w:initials="">
    <w:p w:rsidR="000A5246" w:rsidRPr="00320C2E" w:rsidRDefault="000A5246" w:rsidP="00CB0787">
      <w:pPr>
        <w:pStyle w:val="normal0"/>
        <w:spacing w:after="0" w:line="240" w:lineRule="auto"/>
        <w:rPr>
          <w:rFonts w:ascii="Arial" w:eastAsia="Arial" w:hAnsi="Arial" w:cs="Arial"/>
        </w:rPr>
      </w:pPr>
      <w:r w:rsidRPr="00320C2E">
        <w:rPr>
          <w:rFonts w:ascii="Arial" w:eastAsia="Arial" w:hAnsi="Arial" w:cs="Arial"/>
        </w:rPr>
        <w:t>ref</w:t>
      </w:r>
    </w:p>
  </w:comment>
  <w:comment w:id="124" w:author="luis campos" w:date="2017-08-12T17:14:00Z" w:initials="">
    <w:p w:rsidR="000A5246" w:rsidRPr="00320C2E" w:rsidRDefault="000A5246" w:rsidP="00CB0787">
      <w:pPr>
        <w:pStyle w:val="normal0"/>
        <w:spacing w:after="0" w:line="240" w:lineRule="auto"/>
        <w:rPr>
          <w:rFonts w:ascii="Arial" w:eastAsia="Arial" w:hAnsi="Arial" w:cs="Arial"/>
        </w:rPr>
      </w:pPr>
      <w:r w:rsidRPr="00320C2E">
        <w:rPr>
          <w:rFonts w:ascii="Arial" w:eastAsia="Arial" w:hAnsi="Arial" w:cs="Arial"/>
        </w:rPr>
        <w:t>ref</w:t>
      </w:r>
    </w:p>
  </w:comment>
  <w:comment w:id="125" w:author="luis campos" w:date="2017-08-12T17:14:00Z" w:initials="">
    <w:p w:rsidR="000A5246" w:rsidRPr="00ED7ED2" w:rsidRDefault="000A5246" w:rsidP="00ED7ED2">
      <w:pPr>
        <w:pStyle w:val="normal0"/>
        <w:spacing w:after="0" w:line="240" w:lineRule="auto"/>
        <w:rPr>
          <w:rFonts w:ascii="Arial" w:eastAsia="Arial" w:hAnsi="Arial" w:cs="Arial"/>
        </w:rPr>
      </w:pPr>
      <w:r w:rsidRPr="00ED7ED2">
        <w:rPr>
          <w:rFonts w:ascii="Arial" w:eastAsia="Arial" w:hAnsi="Arial" w:cs="Arial"/>
        </w:rPr>
        <w:t>ref</w:t>
      </w:r>
    </w:p>
  </w:comment>
  <w:comment w:id="126" w:author="Portatil" w:date="2017-08-12T17:14:00Z" w:initials="P">
    <w:p w:rsidR="000A5246" w:rsidRPr="006908FE" w:rsidRDefault="000A5246" w:rsidP="00ED7ED2">
      <w:pPr>
        <w:pStyle w:val="Textocomentario"/>
        <w:rPr>
          <w:rFonts w:ascii="Arial" w:hAnsi="Arial" w:cs="Arial"/>
          <w:b/>
          <w:color w:val="FF0000"/>
        </w:rPr>
      </w:pPr>
      <w:r w:rsidRPr="006908FE">
        <w:rPr>
          <w:rStyle w:val="Refdecomentario"/>
          <w:color w:val="FF0000"/>
          <w:highlight w:val="yellow"/>
        </w:rPr>
        <w:annotationRef/>
      </w:r>
      <w:r w:rsidRPr="006908FE">
        <w:rPr>
          <w:rFonts w:ascii="Arial" w:hAnsi="Arial" w:cs="Arial"/>
          <w:color w:val="FF0000"/>
          <w:highlight w:val="yellow"/>
        </w:rPr>
        <w:t>Revisen los apuntes de Aplicaciones con Tecnología Internet II, los apuntes y libros de Ingenieria del software, libros de la O’reily, libros de Eric Gamma, libros de Martin Flower, para responder estas 3 preguntas</w:t>
      </w:r>
    </w:p>
  </w:comment>
  <w:comment w:id="127" w:author="Portatil" w:date="2017-08-12T17:14:00Z" w:initials="P">
    <w:p w:rsidR="000A5246" w:rsidRPr="00ED7ED2" w:rsidRDefault="000A5246" w:rsidP="00ED7ED2">
      <w:pPr>
        <w:pStyle w:val="Textocomentario"/>
        <w:rPr>
          <w:rFonts w:ascii="Arial" w:hAnsi="Arial" w:cs="Arial"/>
          <w:sz w:val="24"/>
          <w:szCs w:val="24"/>
          <w:highlight w:val="yellow"/>
        </w:rPr>
      </w:pPr>
      <w:r>
        <w:rPr>
          <w:rStyle w:val="Refdecomentario"/>
        </w:rPr>
        <w:annotationRef/>
      </w:r>
      <w:r w:rsidRPr="00E352A3">
        <w:rPr>
          <w:rFonts w:ascii="Arial" w:hAnsi="Arial" w:cs="Arial"/>
          <w:sz w:val="24"/>
          <w:szCs w:val="24"/>
        </w:rPr>
        <w:t xml:space="preserve"> </w:t>
      </w:r>
      <w:r w:rsidRPr="00ED7ED2">
        <w:rPr>
          <w:rFonts w:ascii="Arial" w:hAnsi="Arial" w:cs="Arial"/>
          <w:sz w:val="24"/>
          <w:szCs w:val="24"/>
          <w:highlight w:val="yellow"/>
        </w:rPr>
        <w:t>(Decir si vas a utilizar SQL Server, postgreSQL,etc)</w:t>
      </w:r>
    </w:p>
    <w:p w:rsidR="000A5246" w:rsidRPr="00ED7ED2" w:rsidRDefault="000A5246" w:rsidP="00ED7ED2">
      <w:pPr>
        <w:pStyle w:val="Textocomentario"/>
        <w:rPr>
          <w:rFonts w:ascii="Arial" w:hAnsi="Arial" w:cs="Arial"/>
          <w:sz w:val="24"/>
          <w:szCs w:val="24"/>
          <w:highlight w:val="yellow"/>
        </w:rPr>
      </w:pPr>
    </w:p>
    <w:p w:rsidR="000A5246" w:rsidRPr="00ED7ED2" w:rsidRDefault="000A5246" w:rsidP="00ED7ED2">
      <w:pPr>
        <w:pStyle w:val="Textocomentario"/>
        <w:rPr>
          <w:rFonts w:ascii="Arial" w:hAnsi="Arial" w:cs="Arial"/>
          <w:sz w:val="24"/>
          <w:szCs w:val="24"/>
          <w:highlight w:val="yellow"/>
        </w:rPr>
      </w:pPr>
    </w:p>
    <w:p w:rsidR="000A5246" w:rsidRPr="00ED7ED2" w:rsidRDefault="000A5246" w:rsidP="00ED7ED2">
      <w:pPr>
        <w:pStyle w:val="Textocomentario"/>
        <w:rPr>
          <w:rFonts w:ascii="Arial" w:hAnsi="Arial" w:cs="Arial"/>
          <w:sz w:val="24"/>
          <w:szCs w:val="24"/>
          <w:highlight w:val="yellow"/>
        </w:rPr>
      </w:pPr>
      <w:r w:rsidRPr="00ED7ED2">
        <w:rPr>
          <w:rFonts w:ascii="Arial" w:hAnsi="Arial" w:cs="Arial"/>
          <w:sz w:val="24"/>
          <w:szCs w:val="24"/>
          <w:highlight w:val="yellow"/>
        </w:rPr>
        <w:t>Si van a utilizarlo proporcionen información acerca de los triggers,store procedures</w:t>
      </w:r>
    </w:p>
    <w:p w:rsidR="000A5246" w:rsidRPr="00ED7ED2" w:rsidRDefault="000A5246" w:rsidP="00ED7ED2">
      <w:pPr>
        <w:pStyle w:val="Textocomentario"/>
        <w:rPr>
          <w:rFonts w:ascii="Arial" w:hAnsi="Arial" w:cs="Arial"/>
          <w:sz w:val="24"/>
          <w:szCs w:val="24"/>
          <w:highlight w:val="yellow"/>
        </w:rPr>
      </w:pPr>
    </w:p>
    <w:p w:rsidR="000A5246" w:rsidRPr="00986238" w:rsidRDefault="000A5246" w:rsidP="00ED7ED2">
      <w:pPr>
        <w:pStyle w:val="Textocomentario"/>
        <w:rPr>
          <w:rFonts w:ascii="Arial" w:hAnsi="Arial" w:cs="Arial"/>
          <w:sz w:val="24"/>
          <w:szCs w:val="24"/>
        </w:rPr>
      </w:pPr>
      <w:r w:rsidRPr="00ED7ED2">
        <w:rPr>
          <w:rFonts w:ascii="Arial" w:hAnsi="Arial" w:cs="Arial"/>
          <w:sz w:val="24"/>
          <w:szCs w:val="24"/>
          <w:highlight w:val="yellow"/>
        </w:rPr>
        <w:t>Y el menciona porqué seleccionaron postgreSQL,en luga de otros sistemas manejadores de base de datos</w:t>
      </w:r>
    </w:p>
  </w:comment>
  <w:comment w:id="128" w:author="Portatil" w:date="2017-08-12T17:14:00Z" w:initials="P">
    <w:p w:rsidR="000A5246" w:rsidRPr="00320C2E" w:rsidRDefault="000A5246" w:rsidP="00ED7ED2">
      <w:pPr>
        <w:pStyle w:val="Textocomentario"/>
        <w:rPr>
          <w:rFonts w:ascii="Arial" w:hAnsi="Arial" w:cs="Arial"/>
          <w:color w:val="0000FF"/>
          <w:sz w:val="24"/>
          <w:szCs w:val="24"/>
          <w:highlight w:val="yellow"/>
        </w:rPr>
      </w:pPr>
      <w:r w:rsidRPr="00320C2E">
        <w:rPr>
          <w:rStyle w:val="Refdecomentario"/>
          <w:rFonts w:ascii="Arial" w:hAnsi="Arial" w:cs="Arial"/>
          <w:color w:val="0000FF"/>
          <w:sz w:val="24"/>
          <w:szCs w:val="24"/>
          <w:highlight w:val="yellow"/>
        </w:rPr>
        <w:annotationRef/>
      </w:r>
      <w:r w:rsidRPr="00320C2E">
        <w:rPr>
          <w:rFonts w:ascii="Arial" w:hAnsi="Arial" w:cs="Arial"/>
          <w:color w:val="0000FF"/>
          <w:sz w:val="24"/>
          <w:szCs w:val="24"/>
          <w:highlight w:val="yellow"/>
        </w:rPr>
        <w:t>Para este punto pueden revisar el seminario pdf qu eles envié, por si quieren complementar la parte de servicios Web de ustedes</w:t>
      </w:r>
    </w:p>
    <w:p w:rsidR="000A5246" w:rsidRPr="006908FE" w:rsidRDefault="000A5246" w:rsidP="00ED7ED2">
      <w:pPr>
        <w:pStyle w:val="Textocomentario"/>
        <w:rPr>
          <w:rFonts w:ascii="Arial" w:hAnsi="Arial" w:cs="Arial"/>
          <w:color w:val="FF0000"/>
          <w:sz w:val="24"/>
          <w:szCs w:val="24"/>
        </w:rPr>
      </w:pPr>
      <w:r w:rsidRPr="00320C2E">
        <w:rPr>
          <w:rFonts w:ascii="Arial" w:hAnsi="Arial" w:cs="Arial"/>
          <w:color w:val="0000FF"/>
          <w:sz w:val="24"/>
          <w:szCs w:val="24"/>
          <w:highlight w:val="yellow"/>
        </w:rPr>
        <w:t>Aparece texto, y bibliografías que les pueden ser de utilidad</w:t>
      </w:r>
    </w:p>
  </w:comment>
  <w:comment w:id="129" w:author="Portatil" w:date="2017-08-12T17:14:00Z" w:initials="P">
    <w:p w:rsidR="000A5246" w:rsidRPr="00320C2E" w:rsidRDefault="000A5246" w:rsidP="00CB0787">
      <w:pPr>
        <w:pStyle w:val="Lista"/>
        <w:spacing w:after="0" w:line="360" w:lineRule="auto"/>
        <w:rPr>
          <w:rFonts w:ascii="Arial" w:hAnsi="Arial" w:cs="Arial"/>
          <w:color w:val="0000FF"/>
          <w:sz w:val="24"/>
          <w:szCs w:val="24"/>
        </w:rPr>
      </w:pPr>
      <w:r w:rsidRPr="00320C2E">
        <w:rPr>
          <w:rStyle w:val="Refdecomentario"/>
          <w:rFonts w:ascii="Arial" w:hAnsi="Arial" w:cs="Arial"/>
        </w:rPr>
        <w:annotationRef/>
      </w:r>
      <w:r w:rsidRPr="00320C2E">
        <w:rPr>
          <w:rFonts w:ascii="Arial" w:hAnsi="Arial" w:cs="Arial"/>
          <w:color w:val="0000FF"/>
          <w:sz w:val="24"/>
          <w:szCs w:val="24"/>
          <w:highlight w:val="yellow"/>
        </w:rPr>
        <w:t>)- LES RECOMIENDO QUE LEAN ESTO BIEN, Y QUE ustedes determinen si les parece bien utilizar esto para desarrollar la aplicación o no.</w:t>
      </w:r>
    </w:p>
    <w:p w:rsidR="000A5246" w:rsidRPr="00320C2E" w:rsidRDefault="000A5246" w:rsidP="00CB0787">
      <w:pPr>
        <w:pStyle w:val="Textocomentario"/>
        <w:rPr>
          <w:rFonts w:ascii="Arial" w:hAnsi="Arial" w:cs="Arial"/>
          <w:color w:val="0000FF"/>
        </w:rPr>
      </w:pPr>
    </w:p>
    <w:p w:rsidR="000A5246" w:rsidRPr="00320C2E" w:rsidRDefault="000A5246" w:rsidP="00CB0787">
      <w:pPr>
        <w:pStyle w:val="Textocomentario"/>
        <w:rPr>
          <w:rFonts w:ascii="Arial" w:hAnsi="Arial" w:cs="Arial"/>
          <w:color w:val="0000FF"/>
        </w:rPr>
      </w:pPr>
      <w:r w:rsidRPr="00320C2E">
        <w:rPr>
          <w:rFonts w:ascii="Arial" w:hAnsi="Arial" w:cs="Arial"/>
          <w:color w:val="0000FF"/>
          <w:highlight w:val="yellow"/>
        </w:rPr>
        <w:t>Les envié videos de TDD para que se documenten de esto en correos previos</w:t>
      </w:r>
    </w:p>
    <w:p w:rsidR="000A5246" w:rsidRPr="00320C2E" w:rsidRDefault="000A5246" w:rsidP="00CB0787">
      <w:pPr>
        <w:pStyle w:val="Textocomentario"/>
        <w:rPr>
          <w:rFonts w:ascii="Arial" w:hAnsi="Arial" w:cs="Arial"/>
          <w:color w:val="0000FF"/>
        </w:rPr>
      </w:pPr>
    </w:p>
    <w:p w:rsidR="000A5246" w:rsidRPr="00320C2E" w:rsidRDefault="000A5246" w:rsidP="00CB0787">
      <w:pPr>
        <w:pStyle w:val="Textocomentario"/>
        <w:rPr>
          <w:sz w:val="24"/>
          <w:szCs w:val="24"/>
        </w:rPr>
      </w:pPr>
      <w:r w:rsidRPr="00320C2E">
        <w:rPr>
          <w:rFonts w:ascii="Arial" w:hAnsi="Arial" w:cs="Arial"/>
          <w:color w:val="0000FF"/>
          <w:highlight w:val="yellow"/>
        </w:rPr>
        <w:t>Si no lo consiguen, me avisan y se los envío</w:t>
      </w:r>
    </w:p>
  </w:comment>
  <w:comment w:id="130" w:author="Portatil" w:date="2017-08-12T17:14:00Z" w:initials="P">
    <w:p w:rsidR="000A5246"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rPr>
      </w:pPr>
      <w:r>
        <w:rPr>
          <w:rStyle w:val="Refdecomentario"/>
        </w:rPr>
        <w:annotationRef/>
      </w:r>
      <w:r w:rsidRPr="00986238">
        <w:rPr>
          <w:rFonts w:ascii="Arial" w:eastAsia="Times New Roman" w:hAnsi="Arial" w:cs="Arial"/>
          <w:color w:val="0000FF"/>
          <w:sz w:val="24"/>
          <w:szCs w:val="24"/>
          <w:highlight w:val="yellow"/>
        </w:rPr>
        <w:t>En el seminario indicarían, en que consiste este documento. Luego en el documento de la tesis, colocarían los trozos más importantes del diagrama de clases. No vamos a colocar todos los diagramas</w:t>
      </w:r>
    </w:p>
    <w:p w:rsidR="000A5246"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rPr>
      </w:pPr>
    </w:p>
    <w:p w:rsidR="000A5246" w:rsidRPr="009608B3" w:rsidRDefault="000A5246" w:rsidP="009608B3">
      <w:pPr>
        <w:pStyle w:val="Textocomentario"/>
        <w:rPr>
          <w:color w:val="FF0000"/>
        </w:rPr>
      </w:pPr>
      <w:r w:rsidRPr="00320C2E">
        <w:rPr>
          <w:rFonts w:ascii="Arial" w:eastAsia="Times New Roman" w:hAnsi="Arial" w:cs="Arial"/>
          <w:color w:val="FF0000"/>
          <w:sz w:val="24"/>
          <w:szCs w:val="24"/>
          <w:highlight w:val="yellow"/>
        </w:rPr>
        <w:t>Pueden revisar  la página oficial de UML 2.0, para  buscar el diagrama y utilizar los conceptos que ahí aparecen</w:t>
      </w:r>
    </w:p>
  </w:comment>
  <w:comment w:id="131" w:author="Portatil" w:date="2017-08-12T17:14:00Z" w:initials="P">
    <w:p w:rsidR="000A5246" w:rsidRPr="00320C2E"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highlight w:val="yellow"/>
        </w:rPr>
      </w:pPr>
      <w:r w:rsidRPr="009608B3">
        <w:rPr>
          <w:rStyle w:val="Refdecomentario"/>
          <w:color w:val="FF0000"/>
        </w:rPr>
        <w:annotationRef/>
      </w:r>
      <w:r w:rsidRPr="002A0CE6">
        <w:rPr>
          <w:rFonts w:ascii="Arial" w:eastAsia="Times New Roman" w:hAnsi="Arial" w:cs="Arial"/>
          <w:b/>
          <w:bCs/>
          <w:color w:val="0000FF"/>
          <w:sz w:val="24"/>
          <w:szCs w:val="24"/>
        </w:rPr>
        <w:t> </w:t>
      </w:r>
      <w:r w:rsidRPr="00986238">
        <w:rPr>
          <w:rFonts w:ascii="Arial" w:eastAsia="Times New Roman" w:hAnsi="Arial" w:cs="Arial"/>
          <w:color w:val="0000FF"/>
          <w:sz w:val="24"/>
          <w:szCs w:val="24"/>
          <w:highlight w:val="yellow"/>
        </w:rPr>
        <w:t xml:space="preserve">En el seminario indicarían, en que consiste este documento. Luego en el documento de la tesis, colocarían los trozos más importantes del diagrama de clases. </w:t>
      </w:r>
      <w:r w:rsidRPr="00320C2E">
        <w:rPr>
          <w:rFonts w:ascii="Arial" w:eastAsia="Times New Roman" w:hAnsi="Arial" w:cs="Arial"/>
          <w:color w:val="0000FF"/>
          <w:sz w:val="24"/>
          <w:szCs w:val="24"/>
          <w:highlight w:val="yellow"/>
        </w:rPr>
        <w:t>No vamos a colocar todos los diagramas</w:t>
      </w:r>
    </w:p>
    <w:p w:rsidR="000A5246" w:rsidRPr="009608B3" w:rsidRDefault="000A5246" w:rsidP="009608B3">
      <w:pPr>
        <w:pStyle w:val="Textocomentario"/>
        <w:rPr>
          <w:color w:val="FF0000"/>
        </w:rPr>
      </w:pPr>
      <w:r w:rsidRPr="00320C2E">
        <w:rPr>
          <w:rFonts w:ascii="Arial" w:eastAsia="Times New Roman" w:hAnsi="Arial" w:cs="Arial"/>
          <w:color w:val="FF0000"/>
          <w:sz w:val="24"/>
          <w:szCs w:val="24"/>
          <w:highlight w:val="yellow"/>
        </w:rPr>
        <w:t>Pueden revisar  la página oficial de UML 2.0, para  buscar el diagrama y utilizar los conceptos que ahí aparecen</w:t>
      </w:r>
    </w:p>
    <w:p w:rsidR="000A5246"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pPr>
      <w:r w:rsidRPr="009608B3">
        <w:rPr>
          <w:rStyle w:val="Refdecomentario"/>
          <w:color w:val="FF0000"/>
        </w:rPr>
        <w:annotationRef/>
      </w:r>
    </w:p>
  </w:comment>
  <w:comment w:id="132" w:author="Portatil" w:date="2017-08-12T17:14:00Z" w:initials="P">
    <w:p w:rsidR="000A5246" w:rsidRPr="00320C2E" w:rsidRDefault="000A5246" w:rsidP="009608B3">
      <w:pPr>
        <w:pStyle w:val="Textocomentario"/>
        <w:rPr>
          <w:rFonts w:ascii="Arial" w:eastAsia="Times New Roman" w:hAnsi="Arial" w:cs="Arial"/>
          <w:color w:val="0000FF"/>
          <w:sz w:val="24"/>
          <w:szCs w:val="24"/>
          <w:highlight w:val="yellow"/>
        </w:rPr>
      </w:pPr>
      <w:r>
        <w:rPr>
          <w:rStyle w:val="Refdecomentario"/>
        </w:rPr>
        <w:annotationRef/>
      </w:r>
      <w:r w:rsidRPr="00986238">
        <w:rPr>
          <w:rFonts w:ascii="Arial" w:eastAsia="Times New Roman" w:hAnsi="Arial" w:cs="Arial"/>
          <w:color w:val="0000FF"/>
          <w:sz w:val="24"/>
          <w:szCs w:val="24"/>
          <w:highlight w:val="yellow"/>
        </w:rPr>
        <w:t xml:space="preserve">En el seminario indicarían, en que consiste este documento.   Luego en el documento de la tesis, colocarían los trozos más </w:t>
      </w:r>
      <w:r w:rsidRPr="00320C2E">
        <w:rPr>
          <w:rFonts w:ascii="Arial" w:eastAsia="Times New Roman" w:hAnsi="Arial" w:cs="Arial"/>
          <w:color w:val="0000FF"/>
          <w:sz w:val="24"/>
          <w:szCs w:val="24"/>
          <w:highlight w:val="yellow"/>
        </w:rPr>
        <w:t>importantes del modelo de datos </w:t>
      </w:r>
    </w:p>
    <w:p w:rsidR="000A5246" w:rsidRPr="009608B3" w:rsidRDefault="000A5246" w:rsidP="009608B3">
      <w:pPr>
        <w:pStyle w:val="Textocomentario"/>
        <w:rPr>
          <w:color w:val="FF0000"/>
        </w:rPr>
      </w:pPr>
      <w:r w:rsidRPr="00320C2E">
        <w:rPr>
          <w:rFonts w:ascii="Arial" w:eastAsia="Times New Roman" w:hAnsi="Arial" w:cs="Arial"/>
          <w:color w:val="FF0000"/>
          <w:sz w:val="24"/>
          <w:szCs w:val="24"/>
          <w:highlight w:val="yellow"/>
        </w:rPr>
        <w:t>Pueden revisar  la página oficial de UML 2.0, para  buscar el diagrama y utilizar los conceptos que ahí aparecen</w:t>
      </w:r>
    </w:p>
    <w:p w:rsidR="000A5246" w:rsidRDefault="000A5246" w:rsidP="009608B3">
      <w:pPr>
        <w:pStyle w:val="Textocomentario"/>
      </w:pPr>
      <w:r w:rsidRPr="009608B3">
        <w:rPr>
          <w:rStyle w:val="Refdecomentario"/>
          <w:color w:val="FF0000"/>
        </w:rPr>
        <w:annotationRef/>
      </w:r>
    </w:p>
  </w:comment>
  <w:comment w:id="133" w:author="Portatil" w:date="2017-08-12T17:14:00Z" w:initials="P">
    <w:p w:rsidR="000A5246"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0000FF"/>
          <w:sz w:val="24"/>
          <w:szCs w:val="24"/>
          <w:highlight w:val="yellow"/>
        </w:rPr>
      </w:pPr>
      <w:r>
        <w:rPr>
          <w:rStyle w:val="Refdecomentario"/>
        </w:rPr>
        <w:annotationRef/>
      </w:r>
      <w:r w:rsidRPr="00986238">
        <w:rPr>
          <w:rFonts w:ascii="Arial" w:eastAsia="Times New Roman" w:hAnsi="Arial" w:cs="Arial"/>
          <w:b/>
          <w:bCs/>
          <w:color w:val="0000FF"/>
          <w:sz w:val="24"/>
          <w:szCs w:val="24"/>
          <w:highlight w:val="yellow"/>
        </w:rPr>
        <w:t xml:space="preserve">:  </w:t>
      </w:r>
      <w:r w:rsidRPr="00986238">
        <w:rPr>
          <w:rFonts w:ascii="Arial" w:eastAsia="Times New Roman" w:hAnsi="Arial" w:cs="Arial"/>
          <w:color w:val="0000FF"/>
          <w:sz w:val="24"/>
          <w:szCs w:val="24"/>
          <w:highlight w:val="yellow"/>
        </w:rPr>
        <w:t>En el seminario indicarían, en que consiste este documento. Luego en el documento de la tesis, colocarían trozos del diccionario de datos (los segmentos más importantes)</w:t>
      </w:r>
    </w:p>
    <w:p w:rsidR="000A5246" w:rsidRPr="009608B3"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FF0000"/>
          <w:sz w:val="24"/>
          <w:szCs w:val="24"/>
          <w:highlight w:val="yellow"/>
        </w:rPr>
      </w:pPr>
    </w:p>
    <w:p w:rsidR="000A5246" w:rsidRPr="009608B3"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426"/>
        <w:jc w:val="both"/>
        <w:rPr>
          <w:rFonts w:ascii="Arial" w:eastAsia="Times New Roman" w:hAnsi="Arial" w:cs="Arial"/>
          <w:color w:val="FF0000"/>
          <w:sz w:val="24"/>
          <w:szCs w:val="24"/>
        </w:rPr>
      </w:pPr>
      <w:r w:rsidRPr="009608B3">
        <w:rPr>
          <w:rFonts w:ascii="Arial" w:eastAsia="Times New Roman" w:hAnsi="Arial" w:cs="Arial"/>
          <w:color w:val="FF0000"/>
          <w:sz w:val="24"/>
          <w:szCs w:val="24"/>
          <w:highlight w:val="yellow"/>
        </w:rPr>
        <w:t>Busquen libros de base de datos oficiales en la red, o libros de la O´reily,o de otros autores para dar el concepto de esto</w:t>
      </w:r>
    </w:p>
    <w:p w:rsidR="000A5246" w:rsidRDefault="000A5246" w:rsidP="009608B3">
      <w:pPr>
        <w:pStyle w:val="Textocomentario"/>
      </w:pPr>
    </w:p>
  </w:comment>
  <w:comment w:id="134" w:author="Portatil" w:date="2017-08-12T17:14:00Z" w:initials="P">
    <w:p w:rsidR="000A5246" w:rsidRDefault="000A5246" w:rsidP="009608B3">
      <w:pPr>
        <w:pStyle w:val="Textocomentario"/>
        <w:rPr>
          <w:rFonts w:ascii="Arial" w:eastAsia="Times New Roman" w:hAnsi="Arial" w:cs="Arial"/>
          <w:color w:val="0000FF"/>
          <w:sz w:val="24"/>
          <w:szCs w:val="24"/>
        </w:rPr>
      </w:pPr>
      <w:r>
        <w:rPr>
          <w:rStyle w:val="Refdecomentario"/>
        </w:rPr>
        <w:annotationRef/>
      </w:r>
      <w:r w:rsidRPr="00986238">
        <w:rPr>
          <w:rFonts w:ascii="Arial" w:eastAsia="Times New Roman" w:hAnsi="Arial" w:cs="Arial"/>
          <w:b/>
          <w:bCs/>
          <w:color w:val="0000FF"/>
          <w:sz w:val="24"/>
          <w:szCs w:val="24"/>
          <w:highlight w:val="yellow"/>
        </w:rPr>
        <w:t xml:space="preserve">: </w:t>
      </w:r>
      <w:r w:rsidRPr="00986238">
        <w:rPr>
          <w:rFonts w:ascii="Arial" w:eastAsia="Times New Roman" w:hAnsi="Arial" w:cs="Arial"/>
          <w:color w:val="0000FF"/>
          <w:sz w:val="24"/>
          <w:szCs w:val="24"/>
          <w:highlight w:val="yellow"/>
        </w:rPr>
        <w:t>En el seminario indicarían, en que consiste este documento. o, y en el documento de la tesis, se indicaría un enlace a un recurso externo para visualizar el manual de usuario, y se colocarían segmentos más importantes del</w:t>
      </w:r>
      <w:r w:rsidRPr="002A0CE6">
        <w:rPr>
          <w:rFonts w:ascii="Arial" w:eastAsia="Times New Roman" w:hAnsi="Arial" w:cs="Arial"/>
          <w:color w:val="0000FF"/>
          <w:sz w:val="24"/>
          <w:szCs w:val="24"/>
        </w:rPr>
        <w:t xml:space="preserve"> manual</w:t>
      </w:r>
    </w:p>
    <w:p w:rsidR="000A5246" w:rsidRDefault="000A5246" w:rsidP="009608B3">
      <w:pPr>
        <w:pStyle w:val="Textocomentario"/>
        <w:rPr>
          <w:rFonts w:ascii="Arial" w:eastAsia="Times New Roman" w:hAnsi="Arial" w:cs="Arial"/>
          <w:color w:val="0000FF"/>
          <w:sz w:val="24"/>
          <w:szCs w:val="24"/>
        </w:rPr>
      </w:pPr>
    </w:p>
    <w:p w:rsidR="000A5246" w:rsidRPr="009608B3" w:rsidRDefault="000A5246" w:rsidP="009608B3">
      <w:pPr>
        <w:pStyle w:val="Textocomentario"/>
        <w:rPr>
          <w:rFonts w:ascii="Arial" w:eastAsia="Times New Roman" w:hAnsi="Arial" w:cs="Arial"/>
          <w:color w:val="FF0000"/>
          <w:sz w:val="24"/>
          <w:szCs w:val="24"/>
          <w:highlight w:val="yellow"/>
        </w:rPr>
      </w:pPr>
      <w:r w:rsidRPr="009608B3">
        <w:rPr>
          <w:rFonts w:ascii="Arial" w:eastAsia="Times New Roman" w:hAnsi="Arial" w:cs="Arial"/>
          <w:color w:val="FF0000"/>
          <w:sz w:val="24"/>
          <w:szCs w:val="24"/>
          <w:highlight w:val="yellow"/>
        </w:rPr>
        <w:t>Busquen referencias serias, para proporcionar el concepto de manual de usuario,</w:t>
      </w:r>
    </w:p>
    <w:p w:rsidR="000A5246" w:rsidRPr="009608B3" w:rsidRDefault="000A5246" w:rsidP="009608B3">
      <w:pPr>
        <w:pStyle w:val="Textocomentario"/>
        <w:rPr>
          <w:rFonts w:ascii="Arial" w:hAnsi="Arial" w:cs="Arial"/>
          <w:color w:val="FF0000"/>
          <w:sz w:val="24"/>
          <w:szCs w:val="24"/>
        </w:rPr>
      </w:pPr>
      <w:r w:rsidRPr="009608B3">
        <w:rPr>
          <w:rFonts w:ascii="Arial" w:eastAsia="Times New Roman" w:hAnsi="Arial" w:cs="Arial"/>
          <w:color w:val="FF0000"/>
          <w:sz w:val="24"/>
          <w:szCs w:val="24"/>
          <w:highlight w:val="yellow"/>
        </w:rPr>
        <w:t>También pueden</w:t>
      </w:r>
      <w:r w:rsidRPr="009608B3">
        <w:rPr>
          <w:rFonts w:ascii="Arial" w:hAnsi="Arial" w:cs="Arial"/>
          <w:color w:val="FF0000"/>
          <w:sz w:val="24"/>
          <w:szCs w:val="24"/>
          <w:highlight w:val="yellow"/>
        </w:rPr>
        <w:t xml:space="preserve"> revisar seminario.pdf para esto</w:t>
      </w:r>
    </w:p>
  </w:comment>
  <w:comment w:id="135" w:author="Portatil" w:date="2017-08-12T17:14:00Z" w:initials="P">
    <w:p w:rsidR="000A5246" w:rsidRPr="002A0CE6" w:rsidRDefault="000A5246" w:rsidP="009608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360"/>
        <w:jc w:val="both"/>
        <w:rPr>
          <w:rFonts w:ascii="Arial" w:eastAsia="Times New Roman" w:hAnsi="Arial" w:cs="Arial"/>
          <w:color w:val="222222"/>
          <w:sz w:val="24"/>
          <w:szCs w:val="24"/>
        </w:rPr>
      </w:pPr>
      <w:r>
        <w:rPr>
          <w:rStyle w:val="Refdecomentario"/>
        </w:rPr>
        <w:annotationRef/>
      </w:r>
      <w:r w:rsidRPr="00986238">
        <w:rPr>
          <w:rFonts w:ascii="Arial" w:eastAsia="Times New Roman" w:hAnsi="Arial" w:cs="Arial"/>
          <w:color w:val="0000FF"/>
          <w:sz w:val="24"/>
          <w:szCs w:val="24"/>
          <w:highlight w:val="yellow"/>
        </w:rPr>
        <w:t>Colocar porque no considerarían realizar más documentos, los cuales creo que son los más importantes para desarrollar cualquier aplicación, o si consideran otros entregables de interés, coloquenlos, pero también argumenten su importancia</w:t>
      </w:r>
    </w:p>
    <w:p w:rsidR="000A5246" w:rsidRDefault="000A5246" w:rsidP="009608B3">
      <w:pPr>
        <w:pStyle w:val="Textocomentario"/>
      </w:pPr>
    </w:p>
    <w:p w:rsidR="000A5246" w:rsidRPr="006908FE" w:rsidRDefault="000A5246" w:rsidP="009608B3">
      <w:pPr>
        <w:pStyle w:val="Textocomentario"/>
        <w:rPr>
          <w:rFonts w:ascii="Arial" w:hAnsi="Arial" w:cs="Arial"/>
          <w:color w:val="FF0000"/>
          <w:sz w:val="24"/>
          <w:szCs w:val="24"/>
        </w:rPr>
      </w:pPr>
      <w:r w:rsidRPr="006908FE">
        <w:rPr>
          <w:rFonts w:ascii="Arial" w:hAnsi="Arial" w:cs="Arial"/>
          <w:color w:val="FF0000"/>
          <w:sz w:val="24"/>
          <w:szCs w:val="24"/>
          <w:highlight w:val="yellow"/>
        </w:rPr>
        <w:t>Para responder a esta pregunta,les recomiendo leer cada uno de los diagramas que aparecen enla página de UML 2.0</w:t>
      </w:r>
      <w:r w:rsidRPr="006908FE">
        <w:rPr>
          <w:rFonts w:ascii="Arial" w:hAnsi="Arial" w:cs="Arial"/>
          <w:color w:val="FF0000"/>
          <w:sz w:val="24"/>
          <w:szCs w:val="24"/>
        </w:rPr>
        <w:t>, para que puedan dar una buena respuesta</w:t>
      </w:r>
    </w:p>
  </w:comment>
  <w:comment w:id="136" w:author="luis campos" w:date="2017-08-12T17:14:00Z" w:initials="">
    <w:p w:rsidR="000A5246" w:rsidRDefault="000A5246">
      <w:pPr>
        <w:pStyle w:val="normal0"/>
        <w:spacing w:after="0" w:line="240" w:lineRule="auto"/>
        <w:rPr>
          <w:rFonts w:ascii="Arial" w:eastAsia="Arial" w:hAnsi="Arial" w:cs="Arial"/>
        </w:rPr>
      </w:pPr>
      <w:r>
        <w:rPr>
          <w:rFonts w:ascii="Arial" w:eastAsia="Arial" w:hAnsi="Arial" w:cs="Arial"/>
        </w:rPr>
        <w:t>again, dado por jose</w:t>
      </w:r>
    </w:p>
  </w:comment>
  <w:comment w:id="137" w:author="Portatil" w:date="2017-08-12T21:22:00Z" w:initials="P">
    <w:p w:rsidR="008D7D32" w:rsidRDefault="008D7D32">
      <w:pPr>
        <w:pStyle w:val="Textocomentario"/>
      </w:pPr>
      <w:r w:rsidRPr="008D7D32">
        <w:rPr>
          <w:rStyle w:val="Refdecomentario"/>
          <w:highlight w:val="yellow"/>
        </w:rPr>
        <w:annotationRef/>
      </w:r>
      <w:r w:rsidRPr="008D7D32">
        <w:rPr>
          <w:highlight w:val="yellow"/>
        </w:rPr>
        <w:t>Falta ordenarlas alfabéticamente y aplicar normas APA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8F7" w:rsidRDefault="003E68F7" w:rsidP="0084704A">
      <w:pPr>
        <w:spacing w:after="0" w:line="240" w:lineRule="auto"/>
      </w:pPr>
      <w:r>
        <w:separator/>
      </w:r>
    </w:p>
  </w:endnote>
  <w:endnote w:type="continuationSeparator" w:id="0">
    <w:p w:rsidR="003E68F7" w:rsidRDefault="003E68F7" w:rsidP="008470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246" w:rsidRDefault="000A5246">
    <w:pPr>
      <w:pStyle w:val="normal0"/>
      <w:tabs>
        <w:tab w:val="center" w:pos="4419"/>
        <w:tab w:val="right" w:pos="8838"/>
      </w:tabs>
      <w:spacing w:after="709" w:line="240" w:lineRule="auto"/>
      <w:jc w:val="center"/>
      <w:rPr>
        <w:rFonts w:ascii="Arial" w:eastAsia="Arial" w:hAnsi="Arial" w:cs="Arial"/>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8F7" w:rsidRDefault="003E68F7" w:rsidP="0084704A">
      <w:pPr>
        <w:spacing w:after="0" w:line="240" w:lineRule="auto"/>
      </w:pPr>
      <w:r>
        <w:separator/>
      </w:r>
    </w:p>
  </w:footnote>
  <w:footnote w:type="continuationSeparator" w:id="0">
    <w:p w:rsidR="003E68F7" w:rsidRDefault="003E68F7" w:rsidP="008470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246" w:rsidRDefault="000A5246">
    <w:pPr>
      <w:pStyle w:val="normal0"/>
      <w:tabs>
        <w:tab w:val="center" w:pos="4419"/>
        <w:tab w:val="right" w:pos="8838"/>
      </w:tabs>
      <w:spacing w:before="709" w:after="0" w:line="240" w:lineRule="auto"/>
      <w:rPr>
        <w:rFonts w:ascii="Arial" w:eastAsia="Arial" w:hAnsi="Arial" w:cs="Arial"/>
        <w: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3696"/>
    <w:multiLevelType w:val="hybridMultilevel"/>
    <w:tmpl w:val="D108E09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8C87FA9"/>
    <w:multiLevelType w:val="multilevel"/>
    <w:tmpl w:val="B05C6A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A116E0D"/>
    <w:multiLevelType w:val="multilevel"/>
    <w:tmpl w:val="5E125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A631A21"/>
    <w:multiLevelType w:val="hybridMultilevel"/>
    <w:tmpl w:val="17487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BB958D7"/>
    <w:multiLevelType w:val="multilevel"/>
    <w:tmpl w:val="FEF22E3C"/>
    <w:lvl w:ilvl="0">
      <w:start w:val="4"/>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C100576"/>
    <w:multiLevelType w:val="hybridMultilevel"/>
    <w:tmpl w:val="77964A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20B6CF4"/>
    <w:multiLevelType w:val="multilevel"/>
    <w:tmpl w:val="33DE1BAE"/>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5E23215"/>
    <w:multiLevelType w:val="hybridMultilevel"/>
    <w:tmpl w:val="3732F9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7485DCE"/>
    <w:multiLevelType w:val="hybridMultilevel"/>
    <w:tmpl w:val="E47CF4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A1B41CF"/>
    <w:multiLevelType w:val="multilevel"/>
    <w:tmpl w:val="B538C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DB430CD"/>
    <w:multiLevelType w:val="hybridMultilevel"/>
    <w:tmpl w:val="AB6825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154D86"/>
    <w:multiLevelType w:val="hybridMultilevel"/>
    <w:tmpl w:val="B880AF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E402F32"/>
    <w:multiLevelType w:val="multilevel"/>
    <w:tmpl w:val="9BCC4770"/>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9C162C"/>
    <w:multiLevelType w:val="multilevel"/>
    <w:tmpl w:val="9D625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26E0368"/>
    <w:multiLevelType w:val="hybridMultilevel"/>
    <w:tmpl w:val="9F52A6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8086587"/>
    <w:multiLevelType w:val="hybridMultilevel"/>
    <w:tmpl w:val="978A255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2ACA3C1F"/>
    <w:multiLevelType w:val="multilevel"/>
    <w:tmpl w:val="6024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E9F3B77"/>
    <w:multiLevelType w:val="hybridMultilevel"/>
    <w:tmpl w:val="22A8D5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278604F"/>
    <w:multiLevelType w:val="multilevel"/>
    <w:tmpl w:val="27D6C6AC"/>
    <w:lvl w:ilvl="0">
      <w:start w:val="5"/>
      <w:numFmt w:val="decimal"/>
      <w:lvlText w:val="%1"/>
      <w:lvlJc w:val="left"/>
      <w:pPr>
        <w:ind w:left="480" w:hanging="480"/>
      </w:pPr>
      <w:rPr>
        <w:rFonts w:hint="default"/>
      </w:rPr>
    </w:lvl>
    <w:lvl w:ilvl="1">
      <w:start w:val="3"/>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340C5E97"/>
    <w:multiLevelType w:val="multilevel"/>
    <w:tmpl w:val="111A8AB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536118E"/>
    <w:multiLevelType w:val="multilevel"/>
    <w:tmpl w:val="6BD43DE2"/>
    <w:lvl w:ilvl="0">
      <w:start w:val="4"/>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61752BB"/>
    <w:multiLevelType w:val="hybridMultilevel"/>
    <w:tmpl w:val="396C69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72B334C"/>
    <w:multiLevelType w:val="multilevel"/>
    <w:tmpl w:val="43F43E34"/>
    <w:lvl w:ilvl="0">
      <w:start w:val="4"/>
      <w:numFmt w:val="decimal"/>
      <w:lvlText w:val="%1"/>
      <w:lvlJc w:val="left"/>
      <w:pPr>
        <w:ind w:left="525" w:hanging="525"/>
      </w:pPr>
      <w:rPr>
        <w:rFonts w:hint="default"/>
      </w:rPr>
    </w:lvl>
    <w:lvl w:ilvl="1">
      <w:start w:val="9"/>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37D2323A"/>
    <w:multiLevelType w:val="hybridMultilevel"/>
    <w:tmpl w:val="F522A592"/>
    <w:lvl w:ilvl="0" w:tplc="5C22070E">
      <w:start w:val="1"/>
      <w:numFmt w:val="lowerLetter"/>
      <w:lvlText w:val="%1-"/>
      <w:lvlJc w:val="left"/>
      <w:pPr>
        <w:ind w:left="765" w:hanging="405"/>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37F50123"/>
    <w:multiLevelType w:val="multilevel"/>
    <w:tmpl w:val="99D62D0E"/>
    <w:lvl w:ilvl="0">
      <w:start w:val="4"/>
      <w:numFmt w:val="decimal"/>
      <w:lvlText w:val="%1"/>
      <w:lvlJc w:val="left"/>
      <w:pPr>
        <w:ind w:left="525" w:hanging="525"/>
      </w:pPr>
      <w:rPr>
        <w:rFonts w:hint="default"/>
      </w:rPr>
    </w:lvl>
    <w:lvl w:ilvl="1">
      <w:start w:val="6"/>
      <w:numFmt w:val="decimal"/>
      <w:lvlText w:val="%1.%2"/>
      <w:lvlJc w:val="left"/>
      <w:pPr>
        <w:ind w:left="585" w:hanging="52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2215"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5">
    <w:nsid w:val="397B614E"/>
    <w:multiLevelType w:val="hybridMultilevel"/>
    <w:tmpl w:val="82743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D9D6850"/>
    <w:multiLevelType w:val="multilevel"/>
    <w:tmpl w:val="317E0E86"/>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F781B20"/>
    <w:multiLevelType w:val="hybridMultilevel"/>
    <w:tmpl w:val="8FCAE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0A94B2A"/>
    <w:multiLevelType w:val="multilevel"/>
    <w:tmpl w:val="C414AB90"/>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2BF6B27"/>
    <w:multiLevelType w:val="hybridMultilevel"/>
    <w:tmpl w:val="798A28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2DC3EB0"/>
    <w:multiLevelType w:val="multilevel"/>
    <w:tmpl w:val="301AA514"/>
    <w:lvl w:ilvl="0">
      <w:start w:val="4"/>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3A25527"/>
    <w:multiLevelType w:val="multilevel"/>
    <w:tmpl w:val="0ABADE4E"/>
    <w:lvl w:ilvl="0">
      <w:start w:val="4"/>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9CE2AD5"/>
    <w:multiLevelType w:val="hybridMultilevel"/>
    <w:tmpl w:val="B596BB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A0036E6"/>
    <w:multiLevelType w:val="multilevel"/>
    <w:tmpl w:val="8FB6DCB2"/>
    <w:lvl w:ilvl="0">
      <w:start w:val="4"/>
      <w:numFmt w:val="decimal"/>
      <w:lvlText w:val="%1"/>
      <w:lvlJc w:val="left"/>
      <w:pPr>
        <w:ind w:left="360" w:hanging="360"/>
      </w:pPr>
      <w:rPr>
        <w:rFonts w:hint="default"/>
      </w:rPr>
    </w:lvl>
    <w:lvl w:ilvl="1">
      <w:start w:val="7"/>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4">
    <w:nsid w:val="4F967263"/>
    <w:multiLevelType w:val="multilevel"/>
    <w:tmpl w:val="0D22276A"/>
    <w:lvl w:ilvl="0">
      <w:start w:val="5"/>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5">
    <w:nsid w:val="564435E1"/>
    <w:multiLevelType w:val="multilevel"/>
    <w:tmpl w:val="6B04D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60600975"/>
    <w:multiLevelType w:val="hybridMultilevel"/>
    <w:tmpl w:val="2040AD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6A45EBD"/>
    <w:multiLevelType w:val="hybridMultilevel"/>
    <w:tmpl w:val="0170A0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8BA048A"/>
    <w:multiLevelType w:val="hybridMultilevel"/>
    <w:tmpl w:val="961C4B5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69B62FB8"/>
    <w:multiLevelType w:val="multilevel"/>
    <w:tmpl w:val="D436C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2D17E21"/>
    <w:multiLevelType w:val="multilevel"/>
    <w:tmpl w:val="FE16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81C101E"/>
    <w:multiLevelType w:val="multilevel"/>
    <w:tmpl w:val="177EBAD4"/>
    <w:lvl w:ilvl="0">
      <w:start w:val="4"/>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9202540"/>
    <w:multiLevelType w:val="multilevel"/>
    <w:tmpl w:val="9FE23F5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A9F74AF"/>
    <w:multiLevelType w:val="multilevel"/>
    <w:tmpl w:val="78E684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44">
    <w:nsid w:val="7DB67ADC"/>
    <w:multiLevelType w:val="hybridMultilevel"/>
    <w:tmpl w:val="293C3A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E88735E"/>
    <w:multiLevelType w:val="multilevel"/>
    <w:tmpl w:val="836C2D8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5"/>
  </w:num>
  <w:num w:numId="2">
    <w:abstractNumId w:val="2"/>
  </w:num>
  <w:num w:numId="3">
    <w:abstractNumId w:val="9"/>
  </w:num>
  <w:num w:numId="4">
    <w:abstractNumId w:val="40"/>
  </w:num>
  <w:num w:numId="5">
    <w:abstractNumId w:val="13"/>
  </w:num>
  <w:num w:numId="6">
    <w:abstractNumId w:val="1"/>
  </w:num>
  <w:num w:numId="7">
    <w:abstractNumId w:val="35"/>
  </w:num>
  <w:num w:numId="8">
    <w:abstractNumId w:val="16"/>
  </w:num>
  <w:num w:numId="9">
    <w:abstractNumId w:val="39"/>
  </w:num>
  <w:num w:numId="10">
    <w:abstractNumId w:val="43"/>
  </w:num>
  <w:num w:numId="11">
    <w:abstractNumId w:val="32"/>
  </w:num>
  <w:num w:numId="12">
    <w:abstractNumId w:val="38"/>
  </w:num>
  <w:num w:numId="13">
    <w:abstractNumId w:val="11"/>
  </w:num>
  <w:num w:numId="14">
    <w:abstractNumId w:val="21"/>
  </w:num>
  <w:num w:numId="15">
    <w:abstractNumId w:val="42"/>
  </w:num>
  <w:num w:numId="16">
    <w:abstractNumId w:val="28"/>
  </w:num>
  <w:num w:numId="17">
    <w:abstractNumId w:val="12"/>
  </w:num>
  <w:num w:numId="18">
    <w:abstractNumId w:val="26"/>
  </w:num>
  <w:num w:numId="19">
    <w:abstractNumId w:val="19"/>
  </w:num>
  <w:num w:numId="20">
    <w:abstractNumId w:val="18"/>
  </w:num>
  <w:num w:numId="21">
    <w:abstractNumId w:val="34"/>
  </w:num>
  <w:num w:numId="22">
    <w:abstractNumId w:val="7"/>
  </w:num>
  <w:num w:numId="23">
    <w:abstractNumId w:val="0"/>
  </w:num>
  <w:num w:numId="24">
    <w:abstractNumId w:val="37"/>
  </w:num>
  <w:num w:numId="25">
    <w:abstractNumId w:val="5"/>
  </w:num>
  <w:num w:numId="26">
    <w:abstractNumId w:val="23"/>
  </w:num>
  <w:num w:numId="27">
    <w:abstractNumId w:val="15"/>
  </w:num>
  <w:num w:numId="28">
    <w:abstractNumId w:val="14"/>
  </w:num>
  <w:num w:numId="29">
    <w:abstractNumId w:val="10"/>
  </w:num>
  <w:num w:numId="30">
    <w:abstractNumId w:val="8"/>
  </w:num>
  <w:num w:numId="31">
    <w:abstractNumId w:val="27"/>
  </w:num>
  <w:num w:numId="32">
    <w:abstractNumId w:val="36"/>
  </w:num>
  <w:num w:numId="33">
    <w:abstractNumId w:val="44"/>
  </w:num>
  <w:num w:numId="34">
    <w:abstractNumId w:val="29"/>
  </w:num>
  <w:num w:numId="35">
    <w:abstractNumId w:val="25"/>
  </w:num>
  <w:num w:numId="36">
    <w:abstractNumId w:val="24"/>
  </w:num>
  <w:num w:numId="37">
    <w:abstractNumId w:val="41"/>
  </w:num>
  <w:num w:numId="38">
    <w:abstractNumId w:val="30"/>
  </w:num>
  <w:num w:numId="39">
    <w:abstractNumId w:val="20"/>
  </w:num>
  <w:num w:numId="40">
    <w:abstractNumId w:val="31"/>
  </w:num>
  <w:num w:numId="41">
    <w:abstractNumId w:val="6"/>
  </w:num>
  <w:num w:numId="42">
    <w:abstractNumId w:val="17"/>
  </w:num>
  <w:num w:numId="43">
    <w:abstractNumId w:val="4"/>
  </w:num>
  <w:num w:numId="44">
    <w:abstractNumId w:val="3"/>
  </w:num>
  <w:num w:numId="45">
    <w:abstractNumId w:val="33"/>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characterSpacingControl w:val="doNotCompress"/>
  <w:footnotePr>
    <w:footnote w:id="-1"/>
    <w:footnote w:id="0"/>
  </w:footnotePr>
  <w:endnotePr>
    <w:endnote w:id="-1"/>
    <w:endnote w:id="0"/>
  </w:endnotePr>
  <w:compat/>
  <w:rsids>
    <w:rsidRoot w:val="0084704A"/>
    <w:rsid w:val="00066339"/>
    <w:rsid w:val="000A5246"/>
    <w:rsid w:val="000D4262"/>
    <w:rsid w:val="001226C1"/>
    <w:rsid w:val="001244E7"/>
    <w:rsid w:val="00177184"/>
    <w:rsid w:val="001809C9"/>
    <w:rsid w:val="001D6A8D"/>
    <w:rsid w:val="001D7038"/>
    <w:rsid w:val="001E1FC1"/>
    <w:rsid w:val="002A0CE6"/>
    <w:rsid w:val="002C4C71"/>
    <w:rsid w:val="00320C2E"/>
    <w:rsid w:val="00362607"/>
    <w:rsid w:val="0036575C"/>
    <w:rsid w:val="003D1B31"/>
    <w:rsid w:val="003E68F7"/>
    <w:rsid w:val="003F478A"/>
    <w:rsid w:val="00420A08"/>
    <w:rsid w:val="00460027"/>
    <w:rsid w:val="00480D7C"/>
    <w:rsid w:val="00484F7B"/>
    <w:rsid w:val="0049380C"/>
    <w:rsid w:val="004A1547"/>
    <w:rsid w:val="004B5884"/>
    <w:rsid w:val="004D7723"/>
    <w:rsid w:val="004D7C63"/>
    <w:rsid w:val="004F01BA"/>
    <w:rsid w:val="004F07EE"/>
    <w:rsid w:val="0050261A"/>
    <w:rsid w:val="00551BC0"/>
    <w:rsid w:val="0055625B"/>
    <w:rsid w:val="005711D9"/>
    <w:rsid w:val="00571BFF"/>
    <w:rsid w:val="005B0C1E"/>
    <w:rsid w:val="005B2478"/>
    <w:rsid w:val="005F181A"/>
    <w:rsid w:val="00620151"/>
    <w:rsid w:val="00620B4F"/>
    <w:rsid w:val="006324DD"/>
    <w:rsid w:val="00645DBB"/>
    <w:rsid w:val="00680464"/>
    <w:rsid w:val="0068592D"/>
    <w:rsid w:val="006872FA"/>
    <w:rsid w:val="006908FE"/>
    <w:rsid w:val="006A57CD"/>
    <w:rsid w:val="006C52C0"/>
    <w:rsid w:val="00737C88"/>
    <w:rsid w:val="00740488"/>
    <w:rsid w:val="00770ED6"/>
    <w:rsid w:val="007762AB"/>
    <w:rsid w:val="007A0217"/>
    <w:rsid w:val="007D1A47"/>
    <w:rsid w:val="007D5216"/>
    <w:rsid w:val="007F18BE"/>
    <w:rsid w:val="0084704A"/>
    <w:rsid w:val="008D0C08"/>
    <w:rsid w:val="008D7D32"/>
    <w:rsid w:val="009176A9"/>
    <w:rsid w:val="00927FB5"/>
    <w:rsid w:val="00936356"/>
    <w:rsid w:val="009608B3"/>
    <w:rsid w:val="009608CC"/>
    <w:rsid w:val="009845EA"/>
    <w:rsid w:val="00986238"/>
    <w:rsid w:val="009E3A84"/>
    <w:rsid w:val="00B21629"/>
    <w:rsid w:val="00B303E9"/>
    <w:rsid w:val="00B507B0"/>
    <w:rsid w:val="00B62412"/>
    <w:rsid w:val="00B758C7"/>
    <w:rsid w:val="00B942BD"/>
    <w:rsid w:val="00BB4528"/>
    <w:rsid w:val="00BF3607"/>
    <w:rsid w:val="00C84164"/>
    <w:rsid w:val="00CB01FF"/>
    <w:rsid w:val="00CB0787"/>
    <w:rsid w:val="00CB6A7A"/>
    <w:rsid w:val="00CF174F"/>
    <w:rsid w:val="00CF1D19"/>
    <w:rsid w:val="00D11E07"/>
    <w:rsid w:val="00D607AE"/>
    <w:rsid w:val="00D7292D"/>
    <w:rsid w:val="00D772C7"/>
    <w:rsid w:val="00DF4F04"/>
    <w:rsid w:val="00E168AC"/>
    <w:rsid w:val="00E352A3"/>
    <w:rsid w:val="00E9400E"/>
    <w:rsid w:val="00ED7ED2"/>
    <w:rsid w:val="00F53F3D"/>
    <w:rsid w:val="00FB0F0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VE" w:eastAsia="es-VE"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DD"/>
  </w:style>
  <w:style w:type="paragraph" w:styleId="Ttulo1">
    <w:name w:val="heading 1"/>
    <w:basedOn w:val="normal0"/>
    <w:next w:val="normal0"/>
    <w:link w:val="Ttulo1Car"/>
    <w:rsid w:val="0084704A"/>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rsid w:val="0084704A"/>
    <w:pPr>
      <w:keepNext/>
      <w:keepLines/>
      <w:spacing w:before="360" w:after="80"/>
      <w:outlineLvl w:val="1"/>
    </w:pPr>
    <w:rPr>
      <w:b/>
      <w:sz w:val="36"/>
      <w:szCs w:val="36"/>
    </w:rPr>
  </w:style>
  <w:style w:type="paragraph" w:styleId="Ttulo3">
    <w:name w:val="heading 3"/>
    <w:basedOn w:val="normal0"/>
    <w:next w:val="normal0"/>
    <w:link w:val="Ttulo3Car"/>
    <w:rsid w:val="0084704A"/>
    <w:pPr>
      <w:keepNext/>
      <w:keepLines/>
      <w:spacing w:before="280" w:after="80"/>
      <w:outlineLvl w:val="2"/>
    </w:pPr>
    <w:rPr>
      <w:b/>
      <w:sz w:val="28"/>
      <w:szCs w:val="28"/>
    </w:rPr>
  </w:style>
  <w:style w:type="paragraph" w:styleId="Ttulo4">
    <w:name w:val="heading 4"/>
    <w:basedOn w:val="normal0"/>
    <w:next w:val="normal0"/>
    <w:rsid w:val="0084704A"/>
    <w:pPr>
      <w:keepNext/>
      <w:keepLines/>
      <w:spacing w:before="240" w:after="40"/>
      <w:outlineLvl w:val="3"/>
    </w:pPr>
    <w:rPr>
      <w:b/>
      <w:sz w:val="24"/>
      <w:szCs w:val="24"/>
    </w:rPr>
  </w:style>
  <w:style w:type="paragraph" w:styleId="Ttulo5">
    <w:name w:val="heading 5"/>
    <w:basedOn w:val="normal0"/>
    <w:next w:val="normal0"/>
    <w:rsid w:val="0084704A"/>
    <w:pPr>
      <w:keepNext/>
      <w:keepLines/>
      <w:spacing w:before="220" w:after="40"/>
      <w:outlineLvl w:val="4"/>
    </w:pPr>
    <w:rPr>
      <w:b/>
    </w:rPr>
  </w:style>
  <w:style w:type="paragraph" w:styleId="Ttulo6">
    <w:name w:val="heading 6"/>
    <w:basedOn w:val="normal0"/>
    <w:next w:val="normal0"/>
    <w:rsid w:val="0084704A"/>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4704A"/>
  </w:style>
  <w:style w:type="table" w:customStyle="1" w:styleId="TableNormal">
    <w:name w:val="Table Normal"/>
    <w:rsid w:val="0084704A"/>
    <w:tblPr>
      <w:tblCellMar>
        <w:top w:w="0" w:type="dxa"/>
        <w:left w:w="0" w:type="dxa"/>
        <w:bottom w:w="0" w:type="dxa"/>
        <w:right w:w="0" w:type="dxa"/>
      </w:tblCellMar>
    </w:tblPr>
  </w:style>
  <w:style w:type="paragraph" w:styleId="Ttulo">
    <w:name w:val="Title"/>
    <w:basedOn w:val="normal0"/>
    <w:next w:val="normal0"/>
    <w:rsid w:val="0084704A"/>
    <w:pPr>
      <w:keepNext/>
      <w:keepLines/>
      <w:spacing w:before="480" w:after="120"/>
    </w:pPr>
    <w:rPr>
      <w:b/>
      <w:sz w:val="72"/>
      <w:szCs w:val="72"/>
    </w:rPr>
  </w:style>
  <w:style w:type="paragraph" w:styleId="Subttulo">
    <w:name w:val="Subtitle"/>
    <w:basedOn w:val="normal0"/>
    <w:next w:val="normal0"/>
    <w:rsid w:val="0084704A"/>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unhideWhenUsed/>
    <w:rsid w:val="0084704A"/>
    <w:pPr>
      <w:spacing w:line="240" w:lineRule="auto"/>
    </w:pPr>
    <w:rPr>
      <w:sz w:val="20"/>
      <w:szCs w:val="20"/>
    </w:rPr>
  </w:style>
  <w:style w:type="character" w:customStyle="1" w:styleId="TextocomentarioCar">
    <w:name w:val="Texto comentario Car"/>
    <w:basedOn w:val="Fuentedeprrafopredeter"/>
    <w:link w:val="Textocomentario"/>
    <w:uiPriority w:val="99"/>
    <w:rsid w:val="0084704A"/>
    <w:rPr>
      <w:sz w:val="20"/>
      <w:szCs w:val="20"/>
    </w:rPr>
  </w:style>
  <w:style w:type="character" w:styleId="Refdecomentario">
    <w:name w:val="annotation reference"/>
    <w:basedOn w:val="Fuentedeprrafopredeter"/>
    <w:uiPriority w:val="99"/>
    <w:unhideWhenUsed/>
    <w:rsid w:val="0084704A"/>
    <w:rPr>
      <w:sz w:val="16"/>
      <w:szCs w:val="16"/>
    </w:rPr>
  </w:style>
  <w:style w:type="paragraph" w:styleId="Textodeglobo">
    <w:name w:val="Balloon Text"/>
    <w:basedOn w:val="Normal"/>
    <w:link w:val="TextodegloboCar"/>
    <w:uiPriority w:val="99"/>
    <w:semiHidden/>
    <w:unhideWhenUsed/>
    <w:rsid w:val="004F0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1BA"/>
    <w:rPr>
      <w:rFonts w:ascii="Tahoma" w:hAnsi="Tahoma" w:cs="Tahoma"/>
      <w:sz w:val="16"/>
      <w:szCs w:val="16"/>
    </w:rPr>
  </w:style>
  <w:style w:type="paragraph" w:customStyle="1" w:styleId="m3468608770029688945m-7652562519370236170gmail-msolistparagraph">
    <w:name w:val="m_3468608770029688945m_-7652562519370236170gmail-msolistparagraph"/>
    <w:basedOn w:val="Normal"/>
    <w:rsid w:val="002A0C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untodelcomentario">
    <w:name w:val="annotation subject"/>
    <w:basedOn w:val="Textocomentario"/>
    <w:next w:val="Textocomentario"/>
    <w:link w:val="AsuntodelcomentarioCar"/>
    <w:uiPriority w:val="99"/>
    <w:semiHidden/>
    <w:unhideWhenUsed/>
    <w:rsid w:val="00460027"/>
    <w:rPr>
      <w:b/>
      <w:bCs/>
    </w:rPr>
  </w:style>
  <w:style w:type="character" w:customStyle="1" w:styleId="AsuntodelcomentarioCar">
    <w:name w:val="Asunto del comentario Car"/>
    <w:basedOn w:val="TextocomentarioCar"/>
    <w:link w:val="Asuntodelcomentario"/>
    <w:uiPriority w:val="99"/>
    <w:semiHidden/>
    <w:rsid w:val="00460027"/>
    <w:rPr>
      <w:b/>
      <w:bCs/>
    </w:rPr>
  </w:style>
  <w:style w:type="paragraph" w:styleId="Prrafodelista">
    <w:name w:val="List Paragraph"/>
    <w:basedOn w:val="Normal"/>
    <w:uiPriority w:val="34"/>
    <w:qFormat/>
    <w:rsid w:val="004B5884"/>
    <w:pPr>
      <w:widowControl/>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Lista">
    <w:name w:val="List"/>
    <w:basedOn w:val="Normal"/>
    <w:uiPriority w:val="99"/>
    <w:unhideWhenUsed/>
    <w:rsid w:val="00927FB5"/>
    <w:pPr>
      <w:ind w:left="283" w:hanging="283"/>
      <w:contextualSpacing/>
    </w:pPr>
  </w:style>
  <w:style w:type="paragraph" w:styleId="Lista2">
    <w:name w:val="List 2"/>
    <w:basedOn w:val="Normal"/>
    <w:uiPriority w:val="99"/>
    <w:unhideWhenUsed/>
    <w:rsid w:val="00927FB5"/>
    <w:pPr>
      <w:ind w:left="566" w:hanging="283"/>
      <w:contextualSpacing/>
    </w:pPr>
  </w:style>
  <w:style w:type="paragraph" w:styleId="Lista3">
    <w:name w:val="List 3"/>
    <w:basedOn w:val="Normal"/>
    <w:uiPriority w:val="99"/>
    <w:unhideWhenUsed/>
    <w:rsid w:val="00927FB5"/>
    <w:pPr>
      <w:ind w:left="849" w:hanging="283"/>
      <w:contextualSpacing/>
    </w:pPr>
  </w:style>
  <w:style w:type="paragraph" w:styleId="Lista4">
    <w:name w:val="List 4"/>
    <w:basedOn w:val="Normal"/>
    <w:uiPriority w:val="99"/>
    <w:unhideWhenUsed/>
    <w:rsid w:val="00927FB5"/>
    <w:pPr>
      <w:ind w:left="1132" w:hanging="283"/>
      <w:contextualSpacing/>
    </w:pPr>
  </w:style>
  <w:style w:type="paragraph" w:styleId="Continuarlista2">
    <w:name w:val="List Continue 2"/>
    <w:basedOn w:val="Normal"/>
    <w:uiPriority w:val="99"/>
    <w:unhideWhenUsed/>
    <w:rsid w:val="00927FB5"/>
    <w:pPr>
      <w:spacing w:after="120"/>
      <w:ind w:left="566"/>
      <w:contextualSpacing/>
    </w:pPr>
  </w:style>
  <w:style w:type="paragraph" w:styleId="Continuarlista5">
    <w:name w:val="List Continue 5"/>
    <w:basedOn w:val="Normal"/>
    <w:uiPriority w:val="99"/>
    <w:unhideWhenUsed/>
    <w:rsid w:val="00927FB5"/>
    <w:pPr>
      <w:spacing w:after="120"/>
      <w:ind w:left="1415"/>
      <w:contextualSpacing/>
    </w:pPr>
  </w:style>
  <w:style w:type="paragraph" w:styleId="Textoindependiente">
    <w:name w:val="Body Text"/>
    <w:basedOn w:val="Normal"/>
    <w:link w:val="TextoindependienteCar"/>
    <w:uiPriority w:val="99"/>
    <w:unhideWhenUsed/>
    <w:rsid w:val="00927FB5"/>
    <w:pPr>
      <w:spacing w:after="120"/>
    </w:pPr>
  </w:style>
  <w:style w:type="character" w:customStyle="1" w:styleId="TextoindependienteCar">
    <w:name w:val="Texto independiente Car"/>
    <w:basedOn w:val="Fuentedeprrafopredeter"/>
    <w:link w:val="Textoindependiente"/>
    <w:uiPriority w:val="99"/>
    <w:rsid w:val="00927FB5"/>
  </w:style>
  <w:style w:type="paragraph" w:styleId="Sangradetextonormal">
    <w:name w:val="Body Text Indent"/>
    <w:basedOn w:val="Normal"/>
    <w:link w:val="SangradetextonormalCar"/>
    <w:uiPriority w:val="99"/>
    <w:semiHidden/>
    <w:unhideWhenUsed/>
    <w:rsid w:val="00927FB5"/>
    <w:pPr>
      <w:spacing w:after="120"/>
      <w:ind w:left="283"/>
    </w:pPr>
  </w:style>
  <w:style w:type="character" w:customStyle="1" w:styleId="SangradetextonormalCar">
    <w:name w:val="Sangría de texto normal Car"/>
    <w:basedOn w:val="Fuentedeprrafopredeter"/>
    <w:link w:val="Sangradetextonormal"/>
    <w:uiPriority w:val="99"/>
    <w:semiHidden/>
    <w:rsid w:val="00927FB5"/>
  </w:style>
  <w:style w:type="paragraph" w:styleId="Textoindependienteprimerasangra2">
    <w:name w:val="Body Text First Indent 2"/>
    <w:basedOn w:val="Sangradetextonormal"/>
    <w:link w:val="Textoindependienteprimerasangra2Car"/>
    <w:uiPriority w:val="99"/>
    <w:unhideWhenUsed/>
    <w:rsid w:val="00927FB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27FB5"/>
  </w:style>
  <w:style w:type="character" w:styleId="Hipervnculo">
    <w:name w:val="Hyperlink"/>
    <w:basedOn w:val="Fuentedeprrafopredeter"/>
    <w:uiPriority w:val="99"/>
    <w:unhideWhenUsed/>
    <w:rsid w:val="00927FB5"/>
    <w:rPr>
      <w:color w:val="0000FF" w:themeColor="hyperlink"/>
      <w:u w:val="single"/>
    </w:rPr>
  </w:style>
  <w:style w:type="paragraph" w:customStyle="1" w:styleId="m887987048105977104m3633453068240676724gmail-msolistparagraph">
    <w:name w:val="m_887987048105977104m_3633453068240676724gmail-msolistparagraph"/>
    <w:basedOn w:val="Normal"/>
    <w:rsid w:val="00E9400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n">
    <w:name w:val="Revision"/>
    <w:hidden/>
    <w:uiPriority w:val="99"/>
    <w:semiHidden/>
    <w:rsid w:val="009608B3"/>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table" w:styleId="Tablaconcuadrcula">
    <w:name w:val="Table Grid"/>
    <w:basedOn w:val="Tablanormal"/>
    <w:uiPriority w:val="39"/>
    <w:rsid w:val="00066339"/>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7F18BE"/>
    <w:rPr>
      <w:b/>
      <w:sz w:val="28"/>
      <w:szCs w:val="28"/>
    </w:rPr>
  </w:style>
  <w:style w:type="character" w:customStyle="1" w:styleId="Ttulo1Car">
    <w:name w:val="Título 1 Car"/>
    <w:basedOn w:val="Fuentedeprrafopredeter"/>
    <w:link w:val="Ttulo1"/>
    <w:rsid w:val="001809C9"/>
    <w:rPr>
      <w:rFonts w:ascii="Cambria" w:eastAsia="Cambria" w:hAnsi="Cambria" w:cs="Cambria"/>
      <w:b/>
      <w:color w:val="366091"/>
      <w:sz w:val="28"/>
      <w:szCs w:val="28"/>
    </w:rPr>
  </w:style>
</w:styles>
</file>

<file path=word/webSettings.xml><?xml version="1.0" encoding="utf-8"?>
<w:webSettings xmlns:r="http://schemas.openxmlformats.org/officeDocument/2006/relationships" xmlns:w="http://schemas.openxmlformats.org/wordprocessingml/2006/main">
  <w:divs>
    <w:div w:id="101003154">
      <w:bodyDiv w:val="1"/>
      <w:marLeft w:val="0"/>
      <w:marRight w:val="0"/>
      <w:marTop w:val="0"/>
      <w:marBottom w:val="0"/>
      <w:divBdr>
        <w:top w:val="none" w:sz="0" w:space="0" w:color="auto"/>
        <w:left w:val="none" w:sz="0" w:space="0" w:color="auto"/>
        <w:bottom w:val="none" w:sz="0" w:space="0" w:color="auto"/>
        <w:right w:val="none" w:sz="0" w:space="0" w:color="auto"/>
      </w:divBdr>
    </w:div>
    <w:div w:id="758791363">
      <w:bodyDiv w:val="1"/>
      <w:marLeft w:val="0"/>
      <w:marRight w:val="0"/>
      <w:marTop w:val="0"/>
      <w:marBottom w:val="0"/>
      <w:divBdr>
        <w:top w:val="none" w:sz="0" w:space="0" w:color="auto"/>
        <w:left w:val="none" w:sz="0" w:space="0" w:color="auto"/>
        <w:bottom w:val="none" w:sz="0" w:space="0" w:color="auto"/>
        <w:right w:val="none" w:sz="0" w:space="0" w:color="auto"/>
      </w:divBdr>
    </w:div>
    <w:div w:id="1168254002">
      <w:bodyDiv w:val="1"/>
      <w:marLeft w:val="0"/>
      <w:marRight w:val="0"/>
      <w:marTop w:val="0"/>
      <w:marBottom w:val="0"/>
      <w:divBdr>
        <w:top w:val="none" w:sz="0" w:space="0" w:color="auto"/>
        <w:left w:val="none" w:sz="0" w:space="0" w:color="auto"/>
        <w:bottom w:val="none" w:sz="0" w:space="0" w:color="auto"/>
        <w:right w:val="none" w:sz="0" w:space="0" w:color="auto"/>
      </w:divBdr>
    </w:div>
    <w:div w:id="1540968918">
      <w:bodyDiv w:val="1"/>
      <w:marLeft w:val="0"/>
      <w:marRight w:val="0"/>
      <w:marTop w:val="0"/>
      <w:marBottom w:val="0"/>
      <w:divBdr>
        <w:top w:val="none" w:sz="0" w:space="0" w:color="auto"/>
        <w:left w:val="none" w:sz="0" w:space="0" w:color="auto"/>
        <w:bottom w:val="none" w:sz="0" w:space="0" w:color="auto"/>
        <w:right w:val="none" w:sz="0" w:space="0" w:color="auto"/>
      </w:divBdr>
      <w:divsChild>
        <w:div w:id="1613440032">
          <w:marLeft w:val="0"/>
          <w:marRight w:val="0"/>
          <w:marTop w:val="0"/>
          <w:marBottom w:val="0"/>
          <w:divBdr>
            <w:top w:val="none" w:sz="0" w:space="0" w:color="auto"/>
            <w:left w:val="none" w:sz="0" w:space="0" w:color="auto"/>
            <w:bottom w:val="none" w:sz="0" w:space="0" w:color="auto"/>
            <w:right w:val="none" w:sz="0" w:space="0" w:color="auto"/>
          </w:divBdr>
        </w:div>
        <w:div w:id="1865240307">
          <w:marLeft w:val="0"/>
          <w:marRight w:val="0"/>
          <w:marTop w:val="0"/>
          <w:marBottom w:val="0"/>
          <w:divBdr>
            <w:top w:val="none" w:sz="0" w:space="0" w:color="auto"/>
            <w:left w:val="none" w:sz="0" w:space="0" w:color="auto"/>
            <w:bottom w:val="none" w:sz="0" w:space="0" w:color="auto"/>
            <w:right w:val="none" w:sz="0" w:space="0" w:color="auto"/>
          </w:divBdr>
        </w:div>
      </w:divsChild>
    </w:div>
    <w:div w:id="2106027603">
      <w:bodyDiv w:val="1"/>
      <w:marLeft w:val="0"/>
      <w:marRight w:val="0"/>
      <w:marTop w:val="0"/>
      <w:marBottom w:val="0"/>
      <w:divBdr>
        <w:top w:val="none" w:sz="0" w:space="0" w:color="auto"/>
        <w:left w:val="none" w:sz="0" w:space="0" w:color="auto"/>
        <w:bottom w:val="none" w:sz="0" w:space="0" w:color="auto"/>
        <w:right w:val="none" w:sz="0" w:space="0" w:color="auto"/>
      </w:divBdr>
      <w:divsChild>
        <w:div w:id="5997993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x.adobe.com/es/dreamweaver/using/web-applications.html" TargetMode="External"/><Relationship Id="rId18" Type="http://schemas.openxmlformats.org/officeDocument/2006/relationships/hyperlink" Target="http://www.carlosfau.com.ar/nqi/nqifiles/XP_Agil.pdf" TargetMode="External"/><Relationship Id="rId26" Type="http://schemas.openxmlformats.org/officeDocument/2006/relationships/hyperlink" Target="http://www.mcti.gob.ve/actualidad/noticias/gobierno-revolucionario-fortalecera-la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tml5.dwebapps.com/que-es-css3/" TargetMode="External"/><Relationship Id="rId34" Type="http://schemas.openxmlformats.org/officeDocument/2006/relationships/hyperlink" Target="http://www.arweb.com/chucherias/editorial/%C2%BFque-es-bootstrap-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rediris.es/ldap/doc/ldap-%20intro.pdf" TargetMode="External"/><Relationship Id="rId25" Type="http://schemas.openxmlformats.org/officeDocument/2006/relationships/hyperlink" Target="http://blog.escuelaweb.net/php-python-o-ruby-para-que-sirve-cada-uno/" TargetMode="External"/><Relationship Id="rId33" Type="http://schemas.openxmlformats.org/officeDocument/2006/relationships/hyperlink" Target="http://www.saiudo.c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lsi.ua.es/~jaime/webe/articulos/s112.pdf" TargetMode="External"/><Relationship Id="rId20" Type="http://schemas.openxmlformats.org/officeDocument/2006/relationships/hyperlink" Target="http://www.coordinv.ciens.ucv.ve/investigacion/quienes.php" TargetMode="External"/><Relationship Id="rId29" Type="http://schemas.openxmlformats.org/officeDocument/2006/relationships/hyperlink" Target="http://guides.rubyonrail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ecured.cu/Directorio_Activo" TargetMode="External"/><Relationship Id="rId32" Type="http://schemas.openxmlformats.org/officeDocument/2006/relationships/hyperlink" Target="http://www.saiudo.ci-" TargetMode="External"/><Relationship Id="rId37" Type="http://schemas.openxmlformats.org/officeDocument/2006/relationships/hyperlink" Target="http://2ndquadrant.com/es/postgresql/" TargetMode="External"/><Relationship Id="rId5" Type="http://schemas.openxmlformats.org/officeDocument/2006/relationships/webSettings" Target="webSettings.xml"/><Relationship Id="rId15" Type="http://schemas.openxmlformats.org/officeDocument/2006/relationships/hyperlink" Target="http://www.coordinv.ciens.ucv.ve/investigacion/genci/index.php" TargetMode="External"/><Relationship Id="rId23" Type="http://schemas.openxmlformats.org/officeDocument/2006/relationships/hyperlink" Target="http://www.ecured.cu/index.php/Lenguaje_de_Marcado_de_Hipertexto" TargetMode="External"/><Relationship Id="rId28" Type="http://schemas.openxmlformats.org/officeDocument/2006/relationships/hyperlink" Target="http://www.pentaho.com/" TargetMode="External"/><Relationship Id="rId36" Type="http://schemas.openxmlformats.org/officeDocument/2006/relationships/hyperlink" Target="http://www.w3schools.com/Ajax/ajax_intro.asp" TargetMode="External"/><Relationship Id="rId10" Type="http://schemas.openxmlformats.org/officeDocument/2006/relationships/header" Target="header1.xml"/><Relationship Id="rId19" Type="http://schemas.openxmlformats.org/officeDocument/2006/relationships/hyperlink" Target="http://www.oncti.gob.ve/index.php?option=com_phocadownload&amp;view=category&amp;download" TargetMode="External"/><Relationship Id="rId31" Type="http://schemas.openxmlformats.org/officeDocument/2006/relationships/hyperlink" Target="https://www.ruby-lang.org/e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agilemanifesto.org/iso/es/" TargetMode="External"/><Relationship Id="rId22" Type="http://schemas.openxmlformats.org/officeDocument/2006/relationships/hyperlink" Target="http://dina.concytec.gob.pe/" TargetMode="External"/><Relationship Id="rId27" Type="http://schemas.openxmlformats.org/officeDocument/2006/relationships/hyperlink" Target="http://www.useit.com/papers/heuristic/heuristic_list.html" TargetMode="External"/><Relationship Id="rId30" Type="http://schemas.openxmlformats.org/officeDocument/2006/relationships/hyperlink" Target="http://www.docfoc.com/pentaho-data-integration-56338932d4bf0" TargetMode="External"/><Relationship Id="rId35" Type="http://schemas.openxmlformats.org/officeDocument/2006/relationships/hyperlink" Target="http://www.postgresql.org/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F4BF5-9526-47FF-BD17-776BEC0E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45</Pages>
  <Words>10721</Words>
  <Characters>58971</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30</cp:revision>
  <dcterms:created xsi:type="dcterms:W3CDTF">2017-08-10T15:59:00Z</dcterms:created>
  <dcterms:modified xsi:type="dcterms:W3CDTF">2017-08-13T01:52:00Z</dcterms:modified>
</cp:coreProperties>
</file>